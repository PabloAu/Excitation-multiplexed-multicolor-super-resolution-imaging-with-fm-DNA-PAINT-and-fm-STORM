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5DE5A" w14:textId="76394963" w:rsidR="00283BD2" w:rsidRDefault="0022513C">
      <w:pPr>
        <w:rPr>
          <w:ins w:id="0" w:author="Pablo Gomez Garcia" w:date="2018-11-16T11:02:00Z"/>
          <w:b/>
          <w:sz w:val="32"/>
          <w:szCs w:val="24"/>
        </w:rPr>
      </w:pPr>
      <w:r w:rsidRPr="00C9047B">
        <w:rPr>
          <w:b/>
          <w:sz w:val="32"/>
          <w:szCs w:val="24"/>
        </w:rPr>
        <w:t>Frequency Multiplexe</w:t>
      </w:r>
      <w:r w:rsidR="008D70D1" w:rsidRPr="00C9047B">
        <w:rPr>
          <w:b/>
          <w:sz w:val="32"/>
          <w:szCs w:val="24"/>
        </w:rPr>
        <w:t>d STORM Demodulation Software Gu</w:t>
      </w:r>
      <w:r w:rsidRPr="00C9047B">
        <w:rPr>
          <w:b/>
          <w:sz w:val="32"/>
          <w:szCs w:val="24"/>
        </w:rPr>
        <w:t>ide</w:t>
      </w:r>
    </w:p>
    <w:p w14:paraId="4CCCFAAA" w14:textId="67AE4955" w:rsidR="00443D16" w:rsidRDefault="00443D16" w:rsidP="00443D16">
      <w:pPr>
        <w:spacing w:after="0"/>
        <w:rPr>
          <w:sz w:val="24"/>
          <w:szCs w:val="24"/>
        </w:rPr>
        <w:pPrChange w:id="1" w:author="Pablo Gomez Garcia" w:date="2018-11-16T11:03:00Z">
          <w:pPr/>
        </w:pPrChange>
      </w:pPr>
      <w:r>
        <w:rPr>
          <w:sz w:val="24"/>
          <w:szCs w:val="24"/>
        </w:rPr>
        <w:t xml:space="preserve">This code is related to the publication: </w:t>
      </w:r>
    </w:p>
    <w:p w14:paraId="535EF93A" w14:textId="5CC25741" w:rsidR="00443D16" w:rsidDel="00443D16" w:rsidRDefault="00443D16" w:rsidP="00443D16">
      <w:pPr>
        <w:spacing w:after="0"/>
        <w:rPr>
          <w:del w:id="2" w:author="Pablo Gomez Garcia" w:date="2018-11-16T11:03:00Z"/>
          <w:sz w:val="24"/>
          <w:szCs w:val="24"/>
        </w:rPr>
        <w:pPrChange w:id="3" w:author="Pablo Gomez Garcia" w:date="2018-11-16T11:03:00Z">
          <w:pPr/>
        </w:pPrChange>
      </w:pPr>
      <w:r w:rsidRPr="00443D16">
        <w:rPr>
          <w:sz w:val="24"/>
          <w:szCs w:val="24"/>
        </w:rPr>
        <w:t xml:space="preserve">"Excitation-multiplexed multicolor superresolution imaging </w:t>
      </w:r>
      <w:r>
        <w:rPr>
          <w:sz w:val="24"/>
          <w:szCs w:val="24"/>
        </w:rPr>
        <w:t>with fm-STORM and fm-DNA-PAINT"</w:t>
      </w:r>
      <w:ins w:id="4" w:author="Pablo Gomez Garcia" w:date="2018-11-16T11:03:00Z">
        <w:r>
          <w:rPr>
            <w:sz w:val="24"/>
            <w:szCs w:val="24"/>
          </w:rPr>
          <w:t xml:space="preserve">, </w:t>
        </w:r>
      </w:ins>
    </w:p>
    <w:p w14:paraId="007AA02D" w14:textId="057D16E9" w:rsidR="00443D16" w:rsidRPr="00443D16" w:rsidDel="00443D16" w:rsidRDefault="00443D16" w:rsidP="00443D16">
      <w:pPr>
        <w:spacing w:after="0"/>
        <w:rPr>
          <w:del w:id="5" w:author="Pablo Gomez Garcia" w:date="2018-11-16T11:03:00Z"/>
          <w:sz w:val="24"/>
          <w:szCs w:val="24"/>
        </w:rPr>
        <w:pPrChange w:id="6" w:author="Pablo Gomez Garcia" w:date="2018-11-16T11:03:00Z">
          <w:pPr/>
        </w:pPrChange>
      </w:pPr>
      <w:r w:rsidRPr="00443D16">
        <w:rPr>
          <w:sz w:val="24"/>
          <w:szCs w:val="24"/>
        </w:rPr>
        <w:t>Pablo A. Gómez-García, Erik T. Garbacik, Jason J. Otterstrom, Maria F. Gar</w:t>
      </w:r>
      <w:r>
        <w:rPr>
          <w:sz w:val="24"/>
          <w:szCs w:val="24"/>
        </w:rPr>
        <w:t>cia-Parajo, Melike Lakadamyali</w:t>
      </w:r>
      <w:ins w:id="7" w:author="Pablo Gomez Garcia" w:date="2018-11-16T11:03:00Z">
        <w:r>
          <w:rPr>
            <w:sz w:val="24"/>
            <w:szCs w:val="24"/>
          </w:rPr>
          <w:t xml:space="preserve">, </w:t>
        </w:r>
      </w:ins>
      <w:del w:id="8" w:author="Pablo Gomez Garcia" w:date="2018-11-16T11:03:00Z">
        <w:r w:rsidDel="00443D16">
          <w:rPr>
            <w:sz w:val="24"/>
            <w:szCs w:val="24"/>
          </w:rPr>
          <w:delText>.</w:delText>
        </w:r>
        <w:r w:rsidRPr="00443D16" w:rsidDel="00443D16">
          <w:rPr>
            <w:sz w:val="24"/>
            <w:szCs w:val="24"/>
          </w:rPr>
          <w:delText xml:space="preserve">    </w:delText>
        </w:r>
      </w:del>
    </w:p>
    <w:p w14:paraId="7B5F8C20" w14:textId="52BC8480" w:rsidR="00443D16" w:rsidDel="00443D16" w:rsidRDefault="00443D16" w:rsidP="00443D16">
      <w:pPr>
        <w:spacing w:after="0"/>
        <w:rPr>
          <w:del w:id="9" w:author="Pablo Gomez Garcia" w:date="2018-11-16T11:04:00Z"/>
          <w:sz w:val="24"/>
          <w:szCs w:val="24"/>
        </w:rPr>
        <w:pPrChange w:id="10" w:author="Pablo Gomez Garcia" w:date="2018-11-16T11:04:00Z">
          <w:pPr/>
        </w:pPrChange>
      </w:pPr>
      <w:r w:rsidRPr="00443D16">
        <w:rPr>
          <w:sz w:val="24"/>
          <w:szCs w:val="24"/>
        </w:rPr>
        <w:t>PNAS, 2018.</w:t>
      </w:r>
    </w:p>
    <w:p w14:paraId="25340EA0" w14:textId="77777777" w:rsidR="00443D16" w:rsidRPr="00443D16" w:rsidRDefault="00443D16" w:rsidP="00443D16">
      <w:pPr>
        <w:spacing w:after="0"/>
        <w:rPr>
          <w:ins w:id="11" w:author="Pablo Gomez Garcia" w:date="2018-11-16T11:04:00Z"/>
          <w:sz w:val="24"/>
          <w:szCs w:val="24"/>
        </w:rPr>
        <w:pPrChange w:id="12" w:author="Pablo Gomez Garcia" w:date="2018-11-16T11:03:00Z">
          <w:pPr/>
        </w:pPrChange>
      </w:pPr>
    </w:p>
    <w:p w14:paraId="24402C81" w14:textId="1861C36F" w:rsidR="00443D16" w:rsidRPr="00443D16" w:rsidRDefault="00443D16" w:rsidP="00443D16">
      <w:pPr>
        <w:spacing w:after="0"/>
        <w:rPr>
          <w:sz w:val="24"/>
          <w:szCs w:val="24"/>
          <w:rPrChange w:id="13" w:author="Pablo Gomez Garcia" w:date="2018-11-16T11:02:00Z">
            <w:rPr>
              <w:b/>
              <w:sz w:val="32"/>
              <w:szCs w:val="24"/>
            </w:rPr>
          </w:rPrChange>
        </w:rPr>
        <w:pPrChange w:id="14" w:author="Pablo Gomez Garcia" w:date="2018-11-16T11:04:00Z">
          <w:pPr/>
        </w:pPrChange>
      </w:pPr>
      <w:ins w:id="15" w:author="Pablo Gomez Garcia" w:date="2018-11-16T11:03:00Z">
        <w:r>
          <w:rPr>
            <w:sz w:val="24"/>
            <w:szCs w:val="24"/>
          </w:rPr>
          <w:tab/>
        </w:r>
      </w:ins>
    </w:p>
    <w:p w14:paraId="2B872CFE" w14:textId="3B582CA5" w:rsidR="000E7430" w:rsidRDefault="00DE5F38" w:rsidP="00DE5F38">
      <w:pPr>
        <w:jc w:val="both"/>
        <w:rPr>
          <w:ins w:id="16" w:author="Pablo Gomez Garcia" w:date="2018-08-10T18:07:00Z"/>
          <w:rFonts w:cs="Segoe UI"/>
          <w:color w:val="212121"/>
          <w:sz w:val="24"/>
          <w:szCs w:val="24"/>
          <w:shd w:val="clear" w:color="auto" w:fill="FFFFFF"/>
        </w:rPr>
      </w:pPr>
      <w:del w:id="17" w:author="Pablo Gomez Garcia" w:date="2018-11-16T11:03:00Z">
        <w:r w:rsidRPr="00C9047B" w:rsidDel="00443D16">
          <w:rPr>
            <w:rFonts w:cs="Segoe UI"/>
            <w:color w:val="212121"/>
            <w:sz w:val="24"/>
            <w:szCs w:val="24"/>
            <w:shd w:val="clear" w:color="auto" w:fill="FFFFFF"/>
          </w:rPr>
          <w:delText xml:space="preserve">This </w:delText>
        </w:r>
      </w:del>
      <w:ins w:id="18" w:author="Pablo Gomez Garcia" w:date="2018-11-16T11:03:00Z">
        <w:r w:rsidR="00443D16" w:rsidRPr="00C9047B">
          <w:rPr>
            <w:rFonts w:cs="Segoe UI"/>
            <w:color w:val="212121"/>
            <w:sz w:val="24"/>
            <w:szCs w:val="24"/>
            <w:shd w:val="clear" w:color="auto" w:fill="FFFFFF"/>
          </w:rPr>
          <w:t>Th</w:t>
        </w:r>
        <w:r w:rsidR="00443D16">
          <w:rPr>
            <w:rFonts w:cs="Segoe UI"/>
            <w:color w:val="212121"/>
            <w:sz w:val="24"/>
            <w:szCs w:val="24"/>
            <w:shd w:val="clear" w:color="auto" w:fill="FFFFFF"/>
          </w:rPr>
          <w:t>e</w:t>
        </w:r>
        <w:r w:rsidR="00443D16" w:rsidRPr="00C9047B">
          <w:rPr>
            <w:rFonts w:cs="Segoe UI"/>
            <w:color w:val="212121"/>
            <w:sz w:val="24"/>
            <w:szCs w:val="24"/>
            <w:shd w:val="clear" w:color="auto" w:fill="FFFFFF"/>
          </w:rPr>
          <w:t xml:space="preserve"> </w:t>
        </w:r>
      </w:ins>
      <w:r w:rsidR="003B5720" w:rsidRPr="00C9047B">
        <w:rPr>
          <w:rFonts w:cs="Segoe UI"/>
          <w:color w:val="212121"/>
          <w:sz w:val="24"/>
          <w:szCs w:val="24"/>
          <w:shd w:val="clear" w:color="auto" w:fill="FFFFFF"/>
        </w:rPr>
        <w:t>workflow</w:t>
      </w:r>
      <w:r w:rsidRPr="00C9047B">
        <w:rPr>
          <w:rFonts w:cs="Segoe UI"/>
          <w:color w:val="212121"/>
          <w:sz w:val="24"/>
          <w:szCs w:val="24"/>
          <w:shd w:val="clear" w:color="auto" w:fill="FFFFFF"/>
        </w:rPr>
        <w:t xml:space="preserve"> explains how to use the sof</w:t>
      </w:r>
      <w:r w:rsidR="00526C50">
        <w:rPr>
          <w:rFonts w:cs="Segoe UI"/>
          <w:color w:val="212121"/>
          <w:sz w:val="24"/>
          <w:szCs w:val="24"/>
          <w:shd w:val="clear" w:color="auto" w:fill="FFFFFF"/>
        </w:rPr>
        <w:t>tw</w:t>
      </w:r>
      <w:bookmarkStart w:id="19" w:name="_GoBack"/>
      <w:bookmarkEnd w:id="19"/>
      <w:r w:rsidR="00526C50">
        <w:rPr>
          <w:rFonts w:cs="Segoe UI"/>
          <w:color w:val="212121"/>
          <w:sz w:val="24"/>
          <w:szCs w:val="24"/>
          <w:shd w:val="clear" w:color="auto" w:fill="FFFFFF"/>
        </w:rPr>
        <w:t>are. We use DAX images from an Andor EM-CCD Camera and Insight3 (from Bo Huang) for the localization of the single molecules.</w:t>
      </w:r>
      <w:r w:rsidR="00C044F1">
        <w:rPr>
          <w:rFonts w:cs="Segoe UI"/>
          <w:color w:val="212121"/>
          <w:sz w:val="24"/>
          <w:szCs w:val="24"/>
          <w:shd w:val="clear" w:color="auto" w:fill="FFFFFF"/>
        </w:rPr>
        <w:t xml:space="preserve"> The software could be adapted </w:t>
      </w:r>
      <w:del w:id="20" w:author="Melike Lakadamyali" w:date="2017-12-31T00:06:00Z">
        <w:r w:rsidR="00C044F1" w:rsidDel="005F4E39">
          <w:rPr>
            <w:rFonts w:cs="Segoe UI"/>
            <w:color w:val="212121"/>
            <w:sz w:val="24"/>
            <w:szCs w:val="24"/>
            <w:shd w:val="clear" w:color="auto" w:fill="FFFFFF"/>
          </w:rPr>
          <w:delText>accordingly for other needs:</w:delText>
        </w:r>
      </w:del>
      <w:ins w:id="21" w:author="Melike Lakadamyali" w:date="2017-12-31T00:06:00Z">
        <w:r w:rsidR="005F4E39">
          <w:rPr>
            <w:rFonts w:cs="Segoe UI"/>
            <w:color w:val="212121"/>
            <w:sz w:val="24"/>
            <w:szCs w:val="24"/>
            <w:shd w:val="clear" w:color="auto" w:fill="FFFFFF"/>
          </w:rPr>
          <w:t>to accept</w:t>
        </w:r>
      </w:ins>
      <w:r w:rsidR="00C044F1">
        <w:rPr>
          <w:rFonts w:cs="Segoe UI"/>
          <w:color w:val="212121"/>
          <w:sz w:val="24"/>
          <w:szCs w:val="24"/>
          <w:shd w:val="clear" w:color="auto" w:fill="FFFFFF"/>
        </w:rPr>
        <w:t xml:space="preserve"> other file types for the images and </w:t>
      </w:r>
      <w:del w:id="22" w:author="Melike Lakadamyali" w:date="2017-12-31T00:06:00Z">
        <w:r w:rsidR="00C044F1" w:rsidDel="005F4E39">
          <w:rPr>
            <w:rFonts w:cs="Segoe UI"/>
            <w:color w:val="212121"/>
            <w:sz w:val="24"/>
            <w:szCs w:val="24"/>
            <w:shd w:val="clear" w:color="auto" w:fill="FFFFFF"/>
          </w:rPr>
          <w:delText>another localization software</w:delText>
        </w:r>
      </w:del>
      <w:ins w:id="23" w:author="Melike Lakadamyali" w:date="2017-12-31T00:06:00Z">
        <w:r w:rsidR="005F4E39">
          <w:rPr>
            <w:rFonts w:cs="Segoe UI"/>
            <w:color w:val="212121"/>
            <w:sz w:val="24"/>
            <w:szCs w:val="24"/>
            <w:shd w:val="clear" w:color="auto" w:fill="FFFFFF"/>
          </w:rPr>
          <w:t>localization lists</w:t>
        </w:r>
      </w:ins>
      <w:r w:rsidR="00C044F1">
        <w:rPr>
          <w:rFonts w:cs="Segoe UI"/>
          <w:color w:val="212121"/>
          <w:sz w:val="24"/>
          <w:szCs w:val="24"/>
          <w:shd w:val="clear" w:color="auto" w:fill="FFFFFF"/>
        </w:rPr>
        <w:t>.</w:t>
      </w:r>
    </w:p>
    <w:p w14:paraId="7B01C4B3" w14:textId="78C57BF3" w:rsidR="007275A1" w:rsidRPr="00C9047B" w:rsidRDefault="007275A1" w:rsidP="00DE5F38">
      <w:pPr>
        <w:jc w:val="both"/>
        <w:rPr>
          <w:rFonts w:cs="Segoe UI"/>
          <w:color w:val="212121"/>
          <w:sz w:val="24"/>
          <w:szCs w:val="24"/>
          <w:shd w:val="clear" w:color="auto" w:fill="FFFFFF"/>
        </w:rPr>
      </w:pPr>
      <w:ins w:id="24" w:author="Pablo Gomez Garcia" w:date="2018-08-10T18:07:00Z">
        <w:r>
          <w:rPr>
            <w:rFonts w:cs="Segoe UI"/>
            <w:color w:val="212121"/>
            <w:sz w:val="24"/>
            <w:szCs w:val="24"/>
            <w:shd w:val="clear" w:color="auto" w:fill="FFFFFF"/>
          </w:rPr>
          <w:t>The DAX files should contain an info file</w:t>
        </w:r>
      </w:ins>
      <w:ins w:id="25" w:author="Pablo Gomez Garcia" w:date="2018-08-10T18:09:00Z">
        <w:r>
          <w:rPr>
            <w:rFonts w:cs="Segoe UI"/>
            <w:color w:val="212121"/>
            <w:sz w:val="24"/>
            <w:szCs w:val="24"/>
            <w:shd w:val="clear" w:color="auto" w:fill="FFFFFF"/>
          </w:rPr>
          <w:t xml:space="preserve"> (.inf)</w:t>
        </w:r>
      </w:ins>
      <w:ins w:id="26" w:author="Pablo Gomez Garcia" w:date="2018-08-10T18:12:00Z">
        <w:r w:rsidR="00557253">
          <w:rPr>
            <w:rFonts w:cs="Segoe UI"/>
            <w:color w:val="212121"/>
            <w:sz w:val="24"/>
            <w:szCs w:val="24"/>
            <w:shd w:val="clear" w:color="auto" w:fill="FFFFFF"/>
          </w:rPr>
          <w:t xml:space="preserve"> with the same name,</w:t>
        </w:r>
      </w:ins>
      <w:ins w:id="27" w:author="Pablo Gomez Garcia" w:date="2018-08-10T18:09:00Z">
        <w:r>
          <w:rPr>
            <w:rFonts w:cs="Segoe UI"/>
            <w:color w:val="212121"/>
            <w:sz w:val="24"/>
            <w:szCs w:val="24"/>
            <w:shd w:val="clear" w:color="auto" w:fill="FFFFFF"/>
          </w:rPr>
          <w:t xml:space="preserve"> where the number of frames, the laser modulation frequencies, the camera frame rate and image size is specified. An example of this file is also </w:t>
        </w:r>
      </w:ins>
      <w:ins w:id="28" w:author="Pablo Gomez Garcia" w:date="2018-08-10T18:10:00Z">
        <w:r>
          <w:rPr>
            <w:rFonts w:cs="Segoe UI"/>
            <w:color w:val="212121"/>
            <w:sz w:val="24"/>
            <w:szCs w:val="24"/>
            <w:shd w:val="clear" w:color="auto" w:fill="FFFFFF"/>
          </w:rPr>
          <w:t xml:space="preserve">attached. </w:t>
        </w:r>
      </w:ins>
    </w:p>
    <w:p w14:paraId="689CCD88" w14:textId="77777777" w:rsidR="00DE5F38" w:rsidRPr="00C9047B" w:rsidRDefault="00DE5F38" w:rsidP="00DE5F38">
      <w:pPr>
        <w:jc w:val="both"/>
        <w:rPr>
          <w:rFonts w:cs="Segoe UI"/>
          <w:b/>
          <w:color w:val="212121"/>
          <w:sz w:val="28"/>
          <w:szCs w:val="24"/>
          <w:shd w:val="clear" w:color="auto" w:fill="FFFFFF"/>
        </w:rPr>
      </w:pPr>
      <w:r w:rsidRPr="00C9047B">
        <w:rPr>
          <w:rFonts w:cs="Segoe UI"/>
          <w:b/>
          <w:color w:val="212121"/>
          <w:sz w:val="28"/>
          <w:szCs w:val="24"/>
          <w:shd w:val="clear" w:color="auto" w:fill="FFFFFF"/>
        </w:rPr>
        <w:t xml:space="preserve">1. Define the folders with the experimental data, training data sets and z-calibrations for different fluorophores </w:t>
      </w:r>
      <w:r w:rsidR="006919EC">
        <w:rPr>
          <w:rFonts w:cs="Segoe UI"/>
          <w:b/>
          <w:color w:val="212121"/>
          <w:sz w:val="28"/>
          <w:szCs w:val="24"/>
          <w:shd w:val="clear" w:color="auto" w:fill="FFFFFF"/>
        </w:rPr>
        <w:t>(</w:t>
      </w:r>
      <w:r w:rsidRPr="00C9047B">
        <w:rPr>
          <w:rFonts w:cs="Segoe UI"/>
          <w:b/>
          <w:color w:val="212121"/>
          <w:sz w:val="28"/>
          <w:szCs w:val="24"/>
          <w:shd w:val="clear" w:color="auto" w:fill="FFFFFF"/>
        </w:rPr>
        <w:t>if using 3D</w:t>
      </w:r>
      <w:r w:rsidR="006919EC">
        <w:rPr>
          <w:rFonts w:cs="Segoe UI"/>
          <w:b/>
          <w:color w:val="212121"/>
          <w:sz w:val="28"/>
          <w:szCs w:val="24"/>
          <w:shd w:val="clear" w:color="auto" w:fill="FFFFFF"/>
        </w:rPr>
        <w:t>)</w:t>
      </w:r>
      <w:r w:rsidRPr="00C9047B">
        <w:rPr>
          <w:rFonts w:cs="Segoe UI"/>
          <w:b/>
          <w:color w:val="212121"/>
          <w:sz w:val="28"/>
          <w:szCs w:val="24"/>
          <w:shd w:val="clear" w:color="auto" w:fill="FFFFFF"/>
        </w:rPr>
        <w:t>:</w:t>
      </w:r>
    </w:p>
    <w:p w14:paraId="6285D656" w14:textId="7AE8A461" w:rsidR="00DE5F38" w:rsidRPr="00C9047B" w:rsidRDefault="00B15055" w:rsidP="00DE5F38">
      <w:pPr>
        <w:jc w:val="both"/>
        <w:rPr>
          <w:sz w:val="24"/>
          <w:szCs w:val="24"/>
        </w:rPr>
      </w:pPr>
      <w:r w:rsidRPr="00C9047B">
        <w:rPr>
          <w:rFonts w:cs="Segoe UI"/>
          <w:color w:val="212121"/>
          <w:sz w:val="24"/>
          <w:szCs w:val="24"/>
          <w:shd w:val="clear" w:color="auto" w:fill="FFFFFF"/>
        </w:rPr>
        <w:t xml:space="preserve">The config.cfg file contains </w:t>
      </w:r>
      <w:commentRangeStart w:id="29"/>
      <w:del w:id="30" w:author="Pablo Gomez" w:date="2017-12-31T12:08:00Z">
        <w:r w:rsidRPr="00C9047B" w:rsidDel="00707A2E">
          <w:rPr>
            <w:rFonts w:cs="Segoe UI"/>
            <w:color w:val="212121"/>
            <w:sz w:val="24"/>
            <w:szCs w:val="24"/>
            <w:shd w:val="clear" w:color="auto" w:fill="FFFFFF"/>
          </w:rPr>
          <w:delText xml:space="preserve">that </w:delText>
        </w:r>
        <w:commentRangeEnd w:id="29"/>
        <w:r w:rsidR="00C707A2" w:rsidDel="00707A2E">
          <w:rPr>
            <w:rStyle w:val="CommentReference"/>
          </w:rPr>
          <w:commentReference w:id="29"/>
        </w:r>
        <w:r w:rsidRPr="00C9047B" w:rsidDel="00707A2E">
          <w:rPr>
            <w:rFonts w:cs="Segoe UI"/>
            <w:color w:val="212121"/>
            <w:sz w:val="24"/>
            <w:szCs w:val="24"/>
            <w:shd w:val="clear" w:color="auto" w:fill="FFFFFF"/>
          </w:rPr>
          <w:delText>information</w:delText>
        </w:r>
      </w:del>
      <w:ins w:id="31" w:author="Pablo Gomez" w:date="2017-12-31T12:08:00Z">
        <w:r w:rsidR="00707A2E">
          <w:rPr>
            <w:rFonts w:cs="Segoe UI"/>
            <w:color w:val="212121"/>
            <w:sz w:val="24"/>
            <w:szCs w:val="24"/>
            <w:shd w:val="clear" w:color="auto" w:fill="FFFFFF"/>
          </w:rPr>
          <w:t>the directories of all those folders</w:t>
        </w:r>
      </w:ins>
      <w:r w:rsidRPr="00C9047B">
        <w:rPr>
          <w:rFonts w:cs="Segoe UI"/>
          <w:color w:val="212121"/>
          <w:sz w:val="24"/>
          <w:szCs w:val="24"/>
          <w:shd w:val="clear" w:color="auto" w:fill="FFFFFF"/>
        </w:rPr>
        <w:t xml:space="preserve">. </w:t>
      </w:r>
      <w:ins w:id="32" w:author="Pablo Gomez" w:date="2017-12-31T12:08:00Z">
        <w:r w:rsidR="000654C4">
          <w:rPr>
            <w:rFonts w:cs="Segoe UI"/>
            <w:color w:val="212121"/>
            <w:sz w:val="24"/>
            <w:szCs w:val="24"/>
            <w:shd w:val="clear" w:color="auto" w:fill="FFFFFF"/>
          </w:rPr>
          <w:t xml:space="preserve">In particular, </w:t>
        </w:r>
      </w:ins>
      <w:r w:rsidRPr="00C9047B">
        <w:rPr>
          <w:rFonts w:cs="Segoe UI"/>
          <w:color w:val="212121"/>
          <w:sz w:val="24"/>
          <w:szCs w:val="24"/>
          <w:shd w:val="clear" w:color="auto" w:fill="FFFFFF"/>
        </w:rPr>
        <w:t xml:space="preserve">“data directory” contains the experimental data to </w:t>
      </w:r>
      <w:del w:id="33" w:author="Pablo Gomez" w:date="2017-12-31T12:09:00Z">
        <w:r w:rsidRPr="00C9047B" w:rsidDel="00863140">
          <w:rPr>
            <w:rFonts w:cs="Segoe UI"/>
            <w:color w:val="212121"/>
            <w:sz w:val="24"/>
            <w:szCs w:val="24"/>
            <w:shd w:val="clear" w:color="auto" w:fill="FFFFFF"/>
          </w:rPr>
          <w:delText>classify,</w:delText>
        </w:r>
      </w:del>
      <w:ins w:id="34" w:author="Pablo Gomez" w:date="2017-12-31T12:09:00Z">
        <w:r w:rsidR="00863140" w:rsidRPr="00C9047B">
          <w:rPr>
            <w:rFonts w:cs="Segoe UI"/>
            <w:color w:val="212121"/>
            <w:sz w:val="24"/>
            <w:szCs w:val="24"/>
            <w:shd w:val="clear" w:color="auto" w:fill="FFFFFF"/>
          </w:rPr>
          <w:t>classify</w:t>
        </w:r>
        <w:r w:rsidR="00863140">
          <w:rPr>
            <w:rFonts w:cs="Segoe UI"/>
            <w:color w:val="212121"/>
            <w:sz w:val="24"/>
            <w:szCs w:val="24"/>
            <w:shd w:val="clear" w:color="auto" w:fill="FFFFFF"/>
          </w:rPr>
          <w:t>,</w:t>
        </w:r>
      </w:ins>
      <w:r w:rsidRPr="00C9047B">
        <w:rPr>
          <w:rFonts w:cs="Segoe UI"/>
          <w:color w:val="212121"/>
          <w:sz w:val="24"/>
          <w:szCs w:val="24"/>
          <w:shd w:val="clear" w:color="auto" w:fill="FFFFFF"/>
        </w:rPr>
        <w:t xml:space="preserve"> “cal#dye directory” contains the training data sets for each fluorophore. “cal#z directory” contains the </w:t>
      </w:r>
      <w:del w:id="35" w:author="Pablo Gomez" w:date="2017-12-31T12:09:00Z">
        <w:r w:rsidRPr="00C9047B" w:rsidDel="00863140">
          <w:rPr>
            <w:rFonts w:cs="Segoe UI"/>
            <w:color w:val="212121"/>
            <w:sz w:val="24"/>
            <w:szCs w:val="24"/>
            <w:shd w:val="clear" w:color="auto" w:fill="FFFFFF"/>
          </w:rPr>
          <w:delText xml:space="preserve">Z </w:delText>
        </w:r>
      </w:del>
      <w:ins w:id="36" w:author="Pablo Gomez" w:date="2017-12-31T12:09:00Z">
        <w:r w:rsidR="00863140">
          <w:rPr>
            <w:rFonts w:cs="Segoe UI"/>
            <w:color w:val="212121"/>
            <w:sz w:val="24"/>
            <w:szCs w:val="24"/>
            <w:shd w:val="clear" w:color="auto" w:fill="FFFFFF"/>
          </w:rPr>
          <w:t>z-</w:t>
        </w:r>
      </w:ins>
      <w:r w:rsidRPr="00C9047B">
        <w:rPr>
          <w:rFonts w:cs="Segoe UI"/>
          <w:color w:val="212121"/>
          <w:sz w:val="24"/>
          <w:szCs w:val="24"/>
          <w:shd w:val="clear" w:color="auto" w:fill="FFFFFF"/>
        </w:rPr>
        <w:t>calibrations for each fluorophore</w:t>
      </w:r>
      <w:del w:id="37" w:author="Melike Lakadamyali" w:date="2017-12-31T00:08:00Z">
        <w:r w:rsidRPr="00C9047B" w:rsidDel="00C707A2">
          <w:rPr>
            <w:rFonts w:cs="Segoe UI"/>
            <w:color w:val="212121"/>
            <w:sz w:val="24"/>
            <w:szCs w:val="24"/>
            <w:shd w:val="clear" w:color="auto" w:fill="FFFFFF"/>
          </w:rPr>
          <w:delText>s</w:delText>
        </w:r>
      </w:del>
      <w:r w:rsidRPr="00C9047B">
        <w:rPr>
          <w:rFonts w:cs="Segoe UI"/>
          <w:color w:val="212121"/>
          <w:sz w:val="24"/>
          <w:szCs w:val="24"/>
          <w:shd w:val="clear" w:color="auto" w:fill="FFFFFF"/>
        </w:rPr>
        <w:t xml:space="preserve">. </w:t>
      </w:r>
      <w:r w:rsidR="00DE5F38" w:rsidRPr="00C9047B">
        <w:rPr>
          <w:sz w:val="24"/>
          <w:szCs w:val="24"/>
        </w:rPr>
        <w:t xml:space="preserve">Modify the config.cfg file to ensure that all </w:t>
      </w:r>
      <w:r w:rsidRPr="00C9047B">
        <w:rPr>
          <w:sz w:val="24"/>
          <w:szCs w:val="24"/>
        </w:rPr>
        <w:t>nine</w:t>
      </w:r>
      <w:r w:rsidR="00DE5F38" w:rsidRPr="00C9047B">
        <w:rPr>
          <w:sz w:val="24"/>
          <w:szCs w:val="24"/>
        </w:rPr>
        <w:t xml:space="preserve"> lines have valid directories. The directories don't necessarily need to have anything useful in them, they just need to exist.</w:t>
      </w:r>
      <w:r w:rsidRPr="00C9047B">
        <w:rPr>
          <w:sz w:val="24"/>
          <w:szCs w:val="24"/>
        </w:rPr>
        <w:t xml:space="preserve"> If you are only using 2-colors, just fill the rest of the directories with something valid. They need to end with a “\”. For example:</w:t>
      </w:r>
    </w:p>
    <w:p w14:paraId="437C8BB7" w14:textId="77777777" w:rsidR="00B15055" w:rsidRPr="00C9047B" w:rsidRDefault="00B15055" w:rsidP="00B15055">
      <w:pPr>
        <w:jc w:val="both"/>
        <w:rPr>
          <w:rFonts w:cs="Segoe UI"/>
          <w:color w:val="212121"/>
          <w:sz w:val="24"/>
          <w:szCs w:val="24"/>
          <w:shd w:val="clear" w:color="auto" w:fill="FFFFFF"/>
        </w:rPr>
      </w:pPr>
      <w:r w:rsidRPr="00C9047B">
        <w:rPr>
          <w:rFonts w:cs="Segoe UI"/>
          <w:color w:val="212121"/>
          <w:sz w:val="24"/>
          <w:szCs w:val="24"/>
          <w:shd w:val="clear" w:color="auto" w:fill="FFFFFF"/>
        </w:rPr>
        <w:t xml:space="preserve">data directory = </w:t>
      </w:r>
      <w:r w:rsidR="00D25AEB">
        <w:rPr>
          <w:rFonts w:cs="Segoe UI"/>
          <w:color w:val="212121"/>
          <w:sz w:val="24"/>
          <w:szCs w:val="24"/>
          <w:shd w:val="clear" w:color="auto" w:fill="FFFFFF"/>
        </w:rPr>
        <w:t>W:</w:t>
      </w:r>
      <w:r w:rsidRPr="00C9047B">
        <w:rPr>
          <w:rFonts w:cs="Segoe UI"/>
          <w:color w:val="212121"/>
          <w:sz w:val="24"/>
          <w:szCs w:val="24"/>
          <w:shd w:val="clear" w:color="auto" w:fill="FFFFFF"/>
        </w:rPr>
        <w:t>\fmSTORM\Cell1\</w:t>
      </w:r>
    </w:p>
    <w:p w14:paraId="1C08C998" w14:textId="77777777" w:rsidR="002D00A0" w:rsidRDefault="00D25AEB" w:rsidP="00B15055">
      <w:pPr>
        <w:jc w:val="both"/>
        <w:rPr>
          <w:rFonts w:cs="Segoe UI"/>
          <w:color w:val="212121"/>
          <w:sz w:val="24"/>
          <w:szCs w:val="24"/>
          <w:shd w:val="clear" w:color="auto" w:fill="FFFFFF"/>
        </w:rPr>
      </w:pPr>
      <w:r>
        <w:rPr>
          <w:rFonts w:cs="Segoe UI"/>
          <w:color w:val="212121"/>
          <w:sz w:val="24"/>
          <w:szCs w:val="24"/>
          <w:shd w:val="clear" w:color="auto" w:fill="FFFFFF"/>
        </w:rPr>
        <w:t>cal1dye directory = W:</w:t>
      </w:r>
      <w:r w:rsidR="002D00A0" w:rsidRPr="00C9047B">
        <w:rPr>
          <w:rFonts w:cs="Segoe UI"/>
          <w:color w:val="212121"/>
          <w:sz w:val="24"/>
          <w:szCs w:val="24"/>
          <w:shd w:val="clear" w:color="auto" w:fill="FFFFFF"/>
        </w:rPr>
        <w:t>\fmSTORM\TrainingData\AF647\</w:t>
      </w:r>
    </w:p>
    <w:p w14:paraId="182A8518" w14:textId="7F821039" w:rsidR="00D3718D" w:rsidDel="006D6125" w:rsidRDefault="00526C50">
      <w:pPr>
        <w:jc w:val="both"/>
        <w:rPr>
          <w:del w:id="38" w:author="Pablo Gomez" w:date="2017-12-31T12:13:00Z"/>
          <w:rFonts w:cs="Segoe UI"/>
          <w:color w:val="212121"/>
          <w:sz w:val="24"/>
          <w:szCs w:val="24"/>
          <w:shd w:val="clear" w:color="auto" w:fill="FFFFFF"/>
        </w:rPr>
        <w:pPrChange w:id="39" w:author="Pablo Gomez" w:date="2017-12-31T12:13:00Z">
          <w:pPr/>
        </w:pPrChange>
      </w:pPr>
      <w:r>
        <w:rPr>
          <w:rFonts w:cs="Segoe UI"/>
          <w:color w:val="212121"/>
          <w:sz w:val="24"/>
          <w:szCs w:val="24"/>
          <w:shd w:val="clear" w:color="auto" w:fill="FFFFFF"/>
        </w:rPr>
        <w:t xml:space="preserve">The inputs for the </w:t>
      </w:r>
      <w:ins w:id="40" w:author="Pablo Gomez" w:date="2017-12-31T12:11:00Z">
        <w:r w:rsidR="006D6125">
          <w:rPr>
            <w:rFonts w:cs="Segoe UI"/>
            <w:color w:val="212121"/>
            <w:sz w:val="24"/>
            <w:szCs w:val="24"/>
            <w:shd w:val="clear" w:color="auto" w:fill="FFFFFF"/>
          </w:rPr>
          <w:t xml:space="preserve">experimental </w:t>
        </w:r>
      </w:ins>
      <w:r>
        <w:rPr>
          <w:rFonts w:cs="Segoe UI"/>
          <w:color w:val="212121"/>
          <w:sz w:val="24"/>
          <w:szCs w:val="24"/>
          <w:shd w:val="clear" w:color="auto" w:fill="FFFFFF"/>
        </w:rPr>
        <w:t>data will be DAX files containing the RAW data images, imaged with sine-wave illumination as described in the methods part</w:t>
      </w:r>
      <w:ins w:id="41" w:author="Melike Lakadamyali" w:date="2017-12-31T00:09:00Z">
        <w:r w:rsidR="00C707A2">
          <w:rPr>
            <w:rFonts w:cs="Segoe UI"/>
            <w:color w:val="212121"/>
            <w:sz w:val="24"/>
            <w:szCs w:val="24"/>
            <w:shd w:val="clear" w:color="auto" w:fill="FFFFFF"/>
          </w:rPr>
          <w:t xml:space="preserve"> of the manuscript</w:t>
        </w:r>
      </w:ins>
      <w:r>
        <w:rPr>
          <w:rFonts w:cs="Segoe UI"/>
          <w:color w:val="212121"/>
          <w:sz w:val="24"/>
          <w:szCs w:val="24"/>
          <w:shd w:val="clear" w:color="auto" w:fill="FFFFFF"/>
        </w:rPr>
        <w:t xml:space="preserve">. </w:t>
      </w:r>
      <w:ins w:id="42" w:author="Pablo Gomez" w:date="2017-12-31T12:12:00Z">
        <w:r w:rsidR="006D6125">
          <w:rPr>
            <w:rFonts w:cs="Segoe UI"/>
            <w:color w:val="212121"/>
            <w:sz w:val="24"/>
            <w:szCs w:val="24"/>
            <w:shd w:val="clear" w:color="auto" w:fill="FFFFFF"/>
          </w:rPr>
          <w:t xml:space="preserve">The cal#dye directories contain the training data sets. A DAX file needs to be selected </w:t>
        </w:r>
      </w:ins>
      <w:ins w:id="43" w:author="Pablo Gomez" w:date="2017-12-31T12:13:00Z">
        <w:r w:rsidR="006D6125">
          <w:rPr>
            <w:rFonts w:cs="Segoe UI"/>
            <w:color w:val="212121"/>
            <w:sz w:val="24"/>
            <w:szCs w:val="24"/>
            <w:shd w:val="clear" w:color="auto" w:fill="FFFFFF"/>
          </w:rPr>
          <w:t xml:space="preserve">for each fluorophore in use </w:t>
        </w:r>
      </w:ins>
      <w:ins w:id="44" w:author="Pablo Gomez" w:date="2017-12-31T12:12:00Z">
        <w:r w:rsidR="006D6125">
          <w:rPr>
            <w:rFonts w:cs="Segoe UI"/>
            <w:color w:val="212121"/>
            <w:sz w:val="24"/>
            <w:szCs w:val="24"/>
            <w:shd w:val="clear" w:color="auto" w:fill="FFFFFF"/>
          </w:rPr>
          <w:t>on the top right</w:t>
        </w:r>
      </w:ins>
      <w:ins w:id="45" w:author="Pablo Gomez" w:date="2017-12-31T12:13:00Z">
        <w:r w:rsidR="006D6125">
          <w:rPr>
            <w:rFonts w:cs="Segoe UI"/>
            <w:color w:val="212121"/>
            <w:sz w:val="24"/>
            <w:szCs w:val="24"/>
            <w:shd w:val="clear" w:color="auto" w:fill="FFFFFF"/>
          </w:rPr>
          <w:t xml:space="preserve"> panel of the GUI.</w:t>
        </w:r>
      </w:ins>
      <w:ins w:id="46" w:author="Pablo Gomez" w:date="2017-12-31T12:12:00Z">
        <w:r w:rsidR="006D6125">
          <w:rPr>
            <w:rFonts w:cs="Segoe UI"/>
            <w:color w:val="212121"/>
            <w:sz w:val="24"/>
            <w:szCs w:val="24"/>
            <w:shd w:val="clear" w:color="auto" w:fill="FFFFFF"/>
          </w:rPr>
          <w:t xml:space="preserve"> </w:t>
        </w:r>
      </w:ins>
      <w:r>
        <w:rPr>
          <w:rFonts w:cs="Segoe UI"/>
          <w:color w:val="212121"/>
          <w:sz w:val="24"/>
          <w:szCs w:val="24"/>
          <w:shd w:val="clear" w:color="auto" w:fill="FFFFFF"/>
        </w:rPr>
        <w:t>The input for the Z-calibration files will be text files containing</w:t>
      </w:r>
      <w:r w:rsidR="00D3718D">
        <w:rPr>
          <w:rFonts w:cs="Segoe UI"/>
          <w:color w:val="212121"/>
          <w:sz w:val="24"/>
          <w:szCs w:val="24"/>
          <w:shd w:val="clear" w:color="auto" w:fill="FFFFFF"/>
        </w:rPr>
        <w:t xml:space="preserve"> the </w:t>
      </w:r>
      <w:del w:id="47" w:author="Pablo Gomez" w:date="2017-12-31T12:11:00Z">
        <w:r w:rsidR="00D3718D" w:rsidDel="006D6125">
          <w:rPr>
            <w:rFonts w:cs="Segoe UI"/>
            <w:color w:val="212121"/>
            <w:sz w:val="24"/>
            <w:szCs w:val="24"/>
            <w:shd w:val="clear" w:color="auto" w:fill="FFFFFF"/>
          </w:rPr>
          <w:delText xml:space="preserve">experimental </w:delText>
        </w:r>
      </w:del>
      <w:r w:rsidR="00D3718D">
        <w:rPr>
          <w:rFonts w:cs="Segoe UI"/>
          <w:color w:val="212121"/>
          <w:sz w:val="24"/>
          <w:szCs w:val="24"/>
          <w:shd w:val="clear" w:color="auto" w:fill="FFFFFF"/>
        </w:rPr>
        <w:t>values for the parameters used to determine the z-position for each fluorophore</w:t>
      </w:r>
      <w:ins w:id="48" w:author="Pablo Gomez" w:date="2017-12-31T13:57:00Z">
        <w:r w:rsidR="00E26182">
          <w:rPr>
            <w:rFonts w:cs="Segoe UI"/>
            <w:color w:val="212121"/>
            <w:sz w:val="24"/>
            <w:szCs w:val="24"/>
            <w:shd w:val="clear" w:color="auto" w:fill="FFFFFF"/>
          </w:rPr>
          <w:t xml:space="preserve"> (see </w:t>
        </w:r>
        <w:r w:rsidR="00E26182" w:rsidRPr="00E26182">
          <w:rPr>
            <w:rFonts w:cs="Segoe UI"/>
            <w:b/>
            <w:color w:val="212121"/>
            <w:sz w:val="24"/>
            <w:szCs w:val="24"/>
            <w:shd w:val="clear" w:color="auto" w:fill="FFFFFF"/>
            <w:rPrChange w:id="49" w:author="Pablo Gomez" w:date="2017-12-31T13:57:00Z">
              <w:rPr>
                <w:rFonts w:cs="Segoe UI"/>
                <w:color w:val="212121"/>
                <w:sz w:val="24"/>
                <w:szCs w:val="24"/>
                <w:shd w:val="clear" w:color="auto" w:fill="FFFFFF"/>
              </w:rPr>
            </w:rPrChange>
          </w:rPr>
          <w:t>section 6</w:t>
        </w:r>
        <w:r w:rsidR="00E26182">
          <w:rPr>
            <w:rFonts w:cs="Segoe UI"/>
            <w:color w:val="212121"/>
            <w:sz w:val="24"/>
            <w:szCs w:val="24"/>
            <w:shd w:val="clear" w:color="auto" w:fill="FFFFFF"/>
          </w:rPr>
          <w:t xml:space="preserve"> for the format)</w:t>
        </w:r>
      </w:ins>
      <w:ins w:id="50" w:author="Pablo Gomez" w:date="2017-12-31T12:12:00Z">
        <w:r w:rsidR="006D6125">
          <w:rPr>
            <w:rFonts w:cs="Segoe UI"/>
            <w:color w:val="212121"/>
            <w:sz w:val="24"/>
            <w:szCs w:val="24"/>
            <w:shd w:val="clear" w:color="auto" w:fill="FFFFFF"/>
          </w:rPr>
          <w:t>.</w:t>
        </w:r>
      </w:ins>
      <w:ins w:id="51" w:author="Melike Lakadamyali" w:date="2017-12-31T00:10:00Z">
        <w:r w:rsidR="00C707A2">
          <w:rPr>
            <w:rFonts w:cs="Segoe UI"/>
            <w:color w:val="212121"/>
            <w:sz w:val="24"/>
            <w:szCs w:val="24"/>
            <w:shd w:val="clear" w:color="auto" w:fill="FFFFFF"/>
          </w:rPr>
          <w:t xml:space="preserve"> </w:t>
        </w:r>
        <w:del w:id="52" w:author="Pablo Gomez" w:date="2017-12-31T12:12:00Z">
          <w:r w:rsidR="00C707A2" w:rsidDel="006D6125">
            <w:rPr>
              <w:rFonts w:cs="Segoe UI"/>
              <w:color w:val="212121"/>
              <w:sz w:val="24"/>
              <w:szCs w:val="24"/>
              <w:shd w:val="clear" w:color="auto" w:fill="FFFFFF"/>
            </w:rPr>
            <w:delText>according to Huang et al, Science, 2008</w:delText>
          </w:r>
        </w:del>
      </w:ins>
      <w:del w:id="53" w:author="Pablo Gomez" w:date="2017-12-31T12:12:00Z">
        <w:r w:rsidR="00C707A2" w:rsidDel="006D6125">
          <w:rPr>
            <w:rFonts w:cs="Segoe UI"/>
            <w:color w:val="212121"/>
            <w:sz w:val="24"/>
            <w:szCs w:val="24"/>
            <w:shd w:val="clear" w:color="auto" w:fill="FFFFFF"/>
          </w:rPr>
          <w:fldChar w:fldCharType="begin"/>
        </w:r>
        <w:r w:rsidR="00C707A2" w:rsidDel="006D6125">
          <w:rPr>
            <w:rFonts w:cs="Segoe UI"/>
            <w:color w:val="212121"/>
            <w:sz w:val="24"/>
            <w:szCs w:val="24"/>
            <w:shd w:val="clear" w:color="auto" w:fill="FFFFFF"/>
          </w:rPr>
          <w:del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delInstrText>
        </w:r>
        <w:r w:rsidR="00C707A2" w:rsidDel="006D6125">
          <w:rPr>
            <w:rFonts w:cs="Segoe UI"/>
            <w:color w:val="212121"/>
            <w:sz w:val="24"/>
            <w:szCs w:val="24"/>
            <w:shd w:val="clear" w:color="auto" w:fill="FFFFFF"/>
          </w:rPr>
          <w:fldChar w:fldCharType="separate"/>
        </w:r>
        <w:r w:rsidR="00C707A2" w:rsidRPr="00C707A2" w:rsidDel="006D6125">
          <w:rPr>
            <w:rFonts w:cs="Segoe UI"/>
            <w:noProof/>
            <w:color w:val="212121"/>
            <w:sz w:val="24"/>
            <w:szCs w:val="24"/>
            <w:shd w:val="clear" w:color="auto" w:fill="FFFFFF"/>
            <w:vertAlign w:val="superscript"/>
          </w:rPr>
          <w:delText>1</w:delText>
        </w:r>
        <w:r w:rsidR="00C707A2" w:rsidDel="006D6125">
          <w:rPr>
            <w:rFonts w:cs="Segoe UI"/>
            <w:color w:val="212121"/>
            <w:sz w:val="24"/>
            <w:szCs w:val="24"/>
            <w:shd w:val="clear" w:color="auto" w:fill="FFFFFF"/>
          </w:rPr>
          <w:fldChar w:fldCharType="end"/>
        </w:r>
        <w:r w:rsidR="00D3718D" w:rsidDel="006D6125">
          <w:rPr>
            <w:rFonts w:cs="Segoe UI"/>
            <w:color w:val="212121"/>
            <w:sz w:val="24"/>
            <w:szCs w:val="24"/>
            <w:shd w:val="clear" w:color="auto" w:fill="FFFFFF"/>
          </w:rPr>
          <w:delText>. This values come from experimental data with fluorescent beads</w:delText>
        </w:r>
        <w:r w:rsidR="004E6291" w:rsidDel="006D6125">
          <w:rPr>
            <w:rFonts w:cs="Segoe UI"/>
            <w:color w:val="212121"/>
            <w:sz w:val="24"/>
            <w:szCs w:val="24"/>
            <w:shd w:val="clear" w:color="auto" w:fill="FFFFFF"/>
          </w:rPr>
          <w:delText xml:space="preserve"> (see Insight3 documentation)</w:delText>
        </w:r>
        <w:r w:rsidR="00D3718D" w:rsidDel="006D6125">
          <w:rPr>
            <w:rFonts w:cs="Segoe UI"/>
            <w:color w:val="212121"/>
            <w:sz w:val="24"/>
            <w:szCs w:val="24"/>
            <w:shd w:val="clear" w:color="auto" w:fill="FFFFFF"/>
          </w:rPr>
          <w:delText>. This text file ha</w:delText>
        </w:r>
      </w:del>
      <w:ins w:id="54" w:author="Melike Lakadamyali" w:date="2017-12-31T00:10:00Z">
        <w:del w:id="55" w:author="Pablo Gomez" w:date="2017-12-31T12:12:00Z">
          <w:r w:rsidR="00C707A2" w:rsidDel="006D6125">
            <w:rPr>
              <w:rFonts w:cs="Segoe UI"/>
              <w:color w:val="212121"/>
              <w:sz w:val="24"/>
              <w:szCs w:val="24"/>
              <w:shd w:val="clear" w:color="auto" w:fill="FFFFFF"/>
            </w:rPr>
            <w:delText>s</w:delText>
          </w:r>
        </w:del>
      </w:ins>
      <w:del w:id="56" w:author="Pablo Gomez" w:date="2017-12-31T12:12:00Z">
        <w:r w:rsidR="00D3718D" w:rsidDel="006D6125">
          <w:rPr>
            <w:rFonts w:cs="Segoe UI"/>
            <w:color w:val="212121"/>
            <w:sz w:val="24"/>
            <w:szCs w:val="24"/>
            <w:shd w:val="clear" w:color="auto" w:fill="FFFFFF"/>
          </w:rPr>
          <w:delText>ve the format below</w:delText>
        </w:r>
        <w:r w:rsidR="007E4C61" w:rsidDel="006D6125">
          <w:rPr>
            <w:rFonts w:cs="Segoe UI"/>
            <w:color w:val="212121"/>
            <w:sz w:val="24"/>
            <w:szCs w:val="24"/>
            <w:shd w:val="clear" w:color="auto" w:fill="FFFFFF"/>
          </w:rPr>
          <w:delText xml:space="preserve"> (without spaces)</w:delText>
        </w:r>
        <w:r w:rsidR="00D3718D" w:rsidDel="006D6125">
          <w:rPr>
            <w:rFonts w:cs="Segoe UI"/>
            <w:color w:val="212121"/>
            <w:sz w:val="24"/>
            <w:szCs w:val="24"/>
            <w:shd w:val="clear" w:color="auto" w:fill="FFFFFF"/>
          </w:rPr>
          <w:delText>:</w:delText>
        </w:r>
      </w:del>
    </w:p>
    <w:p w14:paraId="32409807" w14:textId="326CD714" w:rsidR="00C9047B" w:rsidDel="006D6125" w:rsidRDefault="00D3718D" w:rsidP="000C157E">
      <w:pPr>
        <w:widowControl w:val="0"/>
        <w:jc w:val="both"/>
        <w:rPr>
          <w:del w:id="57" w:author="Pablo Gomez" w:date="2017-12-31T12:13:00Z"/>
          <w:rFonts w:cs="Segoe UI"/>
          <w:color w:val="212121"/>
          <w:sz w:val="24"/>
          <w:szCs w:val="24"/>
          <w:shd w:val="clear" w:color="auto" w:fill="FFFFFF"/>
        </w:rPr>
      </w:pPr>
      <w:del w:id="58" w:author="Pablo Gomez" w:date="2017-12-31T12:13:00Z">
        <w:r w:rsidRPr="00D3718D" w:rsidDel="006D6125">
          <w:rPr>
            <w:rFonts w:cs="Segoe UI"/>
            <w:color w:val="212121"/>
            <w:sz w:val="24"/>
            <w:szCs w:val="24"/>
            <w:shd w:val="clear" w:color="auto" w:fill="FFFFFF"/>
          </w:rPr>
          <w:delText>wx0=3</w:delText>
        </w:r>
        <w:r w:rsidDel="006D6125">
          <w:rPr>
            <w:rFonts w:cs="Segoe UI"/>
            <w:color w:val="212121"/>
            <w:sz w:val="24"/>
            <w:szCs w:val="24"/>
            <w:shd w:val="clear" w:color="auto" w:fill="FFFFFF"/>
          </w:rPr>
          <w:delText>10.48;zrx=313.46;gx=-185.24;</w:delText>
        </w:r>
        <w:r w:rsidR="000C157E" w:rsidDel="006D6125">
          <w:rPr>
            <w:rFonts w:cs="Segoe UI"/>
            <w:color w:val="212121"/>
            <w:sz w:val="24"/>
            <w:szCs w:val="24"/>
            <w:shd w:val="clear" w:color="auto" w:fill="FFFFFF"/>
          </w:rPr>
          <w:delText>Ax=-</w:delText>
        </w:r>
        <w:r w:rsidRPr="00D3718D" w:rsidDel="006D6125">
          <w:rPr>
            <w:rFonts w:cs="Segoe UI"/>
            <w:color w:val="212121"/>
            <w:sz w:val="24"/>
            <w:szCs w:val="24"/>
            <w:shd w:val="clear" w:color="auto" w:fill="FFFFFF"/>
          </w:rPr>
          <w:delText>0.27752;Bx=0.01521;Cx=0.0000;Dx=0.000000;</w:delText>
        </w:r>
        <w:r w:rsidR="00634DD3" w:rsidDel="006D6125">
          <w:rPr>
            <w:rFonts w:cs="Segoe UI"/>
            <w:color w:val="212121"/>
            <w:sz w:val="24"/>
            <w:szCs w:val="24"/>
            <w:shd w:val="clear" w:color="auto" w:fill="FFFFFF"/>
          </w:rPr>
          <w:delText xml:space="preserve"> </w:delText>
        </w:r>
        <w:r w:rsidRPr="00D3718D" w:rsidDel="006D6125">
          <w:rPr>
            <w:rFonts w:cs="Segoe UI"/>
            <w:color w:val="212121"/>
            <w:sz w:val="24"/>
            <w:szCs w:val="24"/>
            <w:shd w:val="clear" w:color="auto" w:fill="FFFFFF"/>
          </w:rPr>
          <w:delText>wy0=275.73;zry=426.75;gy=264.75;Ay=-0.39166;By=0.02283;Cy=0.0000;Dy=0.000000</w:delText>
        </w:r>
      </w:del>
    </w:p>
    <w:p w14:paraId="731501C2" w14:textId="77777777" w:rsidR="00351B0D" w:rsidRPr="00351B0D" w:rsidRDefault="00351B0D">
      <w:pPr>
        <w:jc w:val="both"/>
        <w:rPr>
          <w:rFonts w:cs="Segoe UI"/>
          <w:color w:val="212121"/>
          <w:sz w:val="24"/>
          <w:szCs w:val="24"/>
          <w:shd w:val="clear" w:color="auto" w:fill="FFFFFF"/>
        </w:rPr>
        <w:pPrChange w:id="59" w:author="Pablo Gomez" w:date="2017-12-31T12:13:00Z">
          <w:pPr/>
        </w:pPrChange>
      </w:pPr>
    </w:p>
    <w:p w14:paraId="07F158AE" w14:textId="77777777" w:rsidR="00352138" w:rsidRPr="00352138" w:rsidRDefault="00352138" w:rsidP="00B15055">
      <w:pPr>
        <w:jc w:val="both"/>
        <w:rPr>
          <w:rFonts w:cs="Segoe UI"/>
          <w:b/>
          <w:color w:val="212121"/>
          <w:sz w:val="28"/>
          <w:szCs w:val="23"/>
          <w:shd w:val="clear" w:color="auto" w:fill="FFFFFF"/>
        </w:rPr>
      </w:pPr>
      <w:r w:rsidRPr="00352138">
        <w:rPr>
          <w:rFonts w:cs="Segoe UI"/>
          <w:b/>
          <w:color w:val="212121"/>
          <w:sz w:val="28"/>
          <w:szCs w:val="23"/>
          <w:shd w:val="clear" w:color="auto" w:fill="FFFFFF"/>
        </w:rPr>
        <w:t>2. Execute the main.py file:</w:t>
      </w:r>
    </w:p>
    <w:p w14:paraId="50E3BF96" w14:textId="77777777" w:rsidR="006C5242" w:rsidRDefault="006C5242" w:rsidP="006C5242">
      <w:pPr>
        <w:jc w:val="both"/>
        <w:rPr>
          <w:rFonts w:cs="Segoe UI"/>
          <w:color w:val="212121"/>
          <w:sz w:val="24"/>
          <w:szCs w:val="23"/>
          <w:shd w:val="clear" w:color="auto" w:fill="FFFFFF"/>
        </w:rPr>
      </w:pPr>
      <w:r>
        <w:rPr>
          <w:rFonts w:cs="Segoe UI"/>
          <w:color w:val="212121"/>
          <w:sz w:val="24"/>
          <w:szCs w:val="23"/>
          <w:shd w:val="clear" w:color="auto" w:fill="FFFFFF"/>
        </w:rPr>
        <w:t>Execute main.</w:t>
      </w:r>
      <w:r w:rsidR="00571099">
        <w:rPr>
          <w:rFonts w:cs="Segoe UI"/>
          <w:color w:val="212121"/>
          <w:sz w:val="24"/>
          <w:szCs w:val="23"/>
          <w:shd w:val="clear" w:color="auto" w:fill="FFFFFF"/>
        </w:rPr>
        <w:t>py file in Phyton. S</w:t>
      </w:r>
      <w:r>
        <w:rPr>
          <w:rFonts w:cs="Segoe UI"/>
          <w:color w:val="212121"/>
          <w:sz w:val="24"/>
          <w:szCs w:val="23"/>
          <w:shd w:val="clear" w:color="auto" w:fill="FFFFFF"/>
        </w:rPr>
        <w:t xml:space="preserve">ome libraries are required: tkinter, importlib, </w:t>
      </w:r>
      <w:r w:rsidRPr="006C5242">
        <w:rPr>
          <w:rFonts w:cs="Segoe UI"/>
          <w:color w:val="212121"/>
          <w:sz w:val="24"/>
          <w:szCs w:val="23"/>
          <w:shd w:val="clear" w:color="auto" w:fill="FFFFFF"/>
        </w:rPr>
        <w:t>os</w:t>
      </w:r>
      <w:r>
        <w:rPr>
          <w:rFonts w:cs="Segoe UI"/>
          <w:color w:val="212121"/>
          <w:sz w:val="24"/>
          <w:szCs w:val="23"/>
          <w:shd w:val="clear" w:color="auto" w:fill="FFFFFF"/>
        </w:rPr>
        <w:t xml:space="preserve">, numpy, </w:t>
      </w:r>
      <w:r w:rsidR="00FF3162">
        <w:rPr>
          <w:rFonts w:cs="Segoe UI"/>
          <w:color w:val="212121"/>
          <w:sz w:val="24"/>
          <w:szCs w:val="23"/>
          <w:shd w:val="clear" w:color="auto" w:fill="FFFFFF"/>
        </w:rPr>
        <w:t>sh</w:t>
      </w:r>
      <w:r w:rsidR="00571099">
        <w:rPr>
          <w:rFonts w:cs="Segoe UI"/>
          <w:color w:val="212121"/>
          <w:sz w:val="24"/>
          <w:szCs w:val="23"/>
          <w:shd w:val="clear" w:color="auto" w:fill="FFFFFF"/>
        </w:rPr>
        <w:t>util, matplotlib.pyplot, distanc</w:t>
      </w:r>
      <w:r w:rsidR="00FF3162">
        <w:rPr>
          <w:rFonts w:cs="Segoe UI"/>
          <w:color w:val="212121"/>
          <w:sz w:val="24"/>
          <w:szCs w:val="23"/>
          <w:shd w:val="clear" w:color="auto" w:fill="FFFFFF"/>
        </w:rPr>
        <w:t>e from scipy.spatial, optimize from scipy, default_timer from timeit, ShuffleSplit from skelearn.model_selection and SVC from skelarn.svm).</w:t>
      </w:r>
      <w:r w:rsidR="00571099">
        <w:rPr>
          <w:rFonts w:cs="Segoe UI"/>
          <w:color w:val="212121"/>
          <w:sz w:val="24"/>
          <w:szCs w:val="23"/>
          <w:shd w:val="clear" w:color="auto" w:fill="FFFFFF"/>
        </w:rPr>
        <w:t xml:space="preserve"> The rest of them are custom ones and are already included with the software.</w:t>
      </w:r>
    </w:p>
    <w:p w14:paraId="4C39B60F" w14:textId="5B2C883E" w:rsidR="006E368C" w:rsidDel="000E7430" w:rsidRDefault="00AC7E59" w:rsidP="006C5242">
      <w:pPr>
        <w:jc w:val="both"/>
        <w:rPr>
          <w:del w:id="60" w:author="Pablo Gomez" w:date="2017-12-31T14:16:00Z"/>
          <w:rFonts w:cs="Segoe UI"/>
          <w:color w:val="212121"/>
          <w:sz w:val="24"/>
          <w:szCs w:val="23"/>
          <w:shd w:val="clear" w:color="auto" w:fill="FFFFFF"/>
        </w:rPr>
      </w:pPr>
      <w:r>
        <w:rPr>
          <w:rFonts w:cs="Segoe UI"/>
          <w:color w:val="212121"/>
          <w:sz w:val="24"/>
          <w:szCs w:val="23"/>
          <w:shd w:val="clear" w:color="auto" w:fill="FFFFFF"/>
        </w:rPr>
        <w:t>This will pop up a</w:t>
      </w:r>
      <w:del w:id="61" w:author="Melike Lakadamyali" w:date="2017-12-31T00:11:00Z">
        <w:r w:rsidDel="00C707A2">
          <w:rPr>
            <w:rFonts w:cs="Segoe UI"/>
            <w:color w:val="212121"/>
            <w:sz w:val="24"/>
            <w:szCs w:val="23"/>
            <w:shd w:val="clear" w:color="auto" w:fill="FFFFFF"/>
          </w:rPr>
          <w:delText>n</w:delText>
        </w:r>
      </w:del>
      <w:r>
        <w:rPr>
          <w:rFonts w:cs="Segoe UI"/>
          <w:color w:val="212121"/>
          <w:sz w:val="24"/>
          <w:szCs w:val="23"/>
          <w:shd w:val="clear" w:color="auto" w:fill="FFFFFF"/>
        </w:rPr>
        <w:t xml:space="preserve"> user-friendly GUI</w:t>
      </w:r>
      <w:r w:rsidR="008E46F5">
        <w:rPr>
          <w:rFonts w:cs="Segoe UI"/>
          <w:color w:val="212121"/>
          <w:sz w:val="24"/>
          <w:szCs w:val="23"/>
          <w:shd w:val="clear" w:color="auto" w:fill="FFFFFF"/>
        </w:rPr>
        <w:t xml:space="preserve"> for using the software</w:t>
      </w:r>
      <w:r>
        <w:rPr>
          <w:rFonts w:cs="Segoe UI"/>
          <w:color w:val="212121"/>
          <w:sz w:val="24"/>
          <w:szCs w:val="23"/>
          <w:shd w:val="clear" w:color="auto" w:fill="FFFFFF"/>
        </w:rPr>
        <w:t>.</w:t>
      </w:r>
      <w:r w:rsidR="00A30A8E">
        <w:rPr>
          <w:rFonts w:cs="Segoe UI"/>
          <w:color w:val="212121"/>
          <w:sz w:val="24"/>
          <w:szCs w:val="23"/>
          <w:shd w:val="clear" w:color="auto" w:fill="FFFFFF"/>
        </w:rPr>
        <w:t xml:space="preserve"> All the directories can be changed directly in the GUI, but the user need</w:t>
      </w:r>
      <w:ins w:id="62" w:author="Melike Lakadamyali" w:date="2017-12-31T00:11:00Z">
        <w:r w:rsidR="00C707A2">
          <w:rPr>
            <w:rFonts w:cs="Segoe UI"/>
            <w:color w:val="212121"/>
            <w:sz w:val="24"/>
            <w:szCs w:val="23"/>
            <w:shd w:val="clear" w:color="auto" w:fill="FFFFFF"/>
          </w:rPr>
          <w:t>s</w:t>
        </w:r>
      </w:ins>
      <w:r w:rsidR="00A30A8E">
        <w:rPr>
          <w:rFonts w:cs="Segoe UI"/>
          <w:color w:val="212121"/>
          <w:sz w:val="24"/>
          <w:szCs w:val="23"/>
          <w:shd w:val="clear" w:color="auto" w:fill="FFFFFF"/>
        </w:rPr>
        <w:t xml:space="preserve"> to click on the button “Reload directories”</w:t>
      </w:r>
      <w:ins w:id="63" w:author="Pablo Gomez" w:date="2017-12-31T14:17:00Z">
        <w:r w:rsidR="0096664F">
          <w:rPr>
            <w:rFonts w:cs="Segoe UI"/>
            <w:color w:val="212121"/>
            <w:sz w:val="24"/>
            <w:szCs w:val="23"/>
            <w:shd w:val="clear" w:color="auto" w:fill="FFFFFF"/>
          </w:rPr>
          <w:t xml:space="preserve"> every time that a modification is introduced</w:t>
        </w:r>
      </w:ins>
      <w:r w:rsidR="00A30A8E">
        <w:rPr>
          <w:rFonts w:cs="Segoe UI"/>
          <w:color w:val="212121"/>
          <w:sz w:val="24"/>
          <w:szCs w:val="23"/>
          <w:shd w:val="clear" w:color="auto" w:fill="FFFFFF"/>
        </w:rPr>
        <w:t>.</w:t>
      </w:r>
    </w:p>
    <w:p w14:paraId="5D0A2BBF" w14:textId="77777777" w:rsidR="00BA6682" w:rsidRPr="006C5242" w:rsidRDefault="00BA6682" w:rsidP="006C5242">
      <w:pPr>
        <w:jc w:val="both"/>
        <w:rPr>
          <w:rFonts w:cs="Segoe UI"/>
          <w:color w:val="212121"/>
          <w:sz w:val="24"/>
          <w:szCs w:val="23"/>
          <w:shd w:val="clear" w:color="auto" w:fill="FFFFFF"/>
        </w:rPr>
      </w:pPr>
    </w:p>
    <w:p w14:paraId="6A3D3778" w14:textId="77777777" w:rsidR="00DE5F38" w:rsidRDefault="00352138" w:rsidP="00DE5F38">
      <w:pPr>
        <w:jc w:val="both"/>
        <w:rPr>
          <w:b/>
          <w:sz w:val="28"/>
        </w:rPr>
      </w:pPr>
      <w:r>
        <w:rPr>
          <w:b/>
          <w:sz w:val="28"/>
        </w:rPr>
        <w:lastRenderedPageBreak/>
        <w:t>3</w:t>
      </w:r>
      <w:r w:rsidR="007D04F8" w:rsidRPr="00C9047B">
        <w:rPr>
          <w:b/>
          <w:sz w:val="28"/>
        </w:rPr>
        <w:t xml:space="preserve">. </w:t>
      </w:r>
      <w:r w:rsidR="00BA6682">
        <w:rPr>
          <w:b/>
          <w:sz w:val="28"/>
        </w:rPr>
        <w:t>Demodulate</w:t>
      </w:r>
      <w:r w:rsidR="00DE5F38" w:rsidRPr="00C9047B">
        <w:rPr>
          <w:b/>
          <w:sz w:val="28"/>
        </w:rPr>
        <w:t xml:space="preserve"> each </w:t>
      </w:r>
      <w:r w:rsidR="00BA6682">
        <w:rPr>
          <w:b/>
          <w:sz w:val="28"/>
        </w:rPr>
        <w:t xml:space="preserve">one </w:t>
      </w:r>
      <w:r w:rsidR="00DE5F38" w:rsidRPr="00C9047B">
        <w:rPr>
          <w:b/>
          <w:sz w:val="28"/>
        </w:rPr>
        <w:t>of the</w:t>
      </w:r>
      <w:r w:rsidR="00037ADD" w:rsidRPr="00C9047B">
        <w:rPr>
          <w:b/>
          <w:sz w:val="28"/>
        </w:rPr>
        <w:t xml:space="preserve"> training</w:t>
      </w:r>
      <w:r w:rsidR="00DE5F38" w:rsidRPr="00C9047B">
        <w:rPr>
          <w:b/>
          <w:sz w:val="28"/>
        </w:rPr>
        <w:t xml:space="preserve"> data sets:</w:t>
      </w:r>
    </w:p>
    <w:p w14:paraId="4985E4D0" w14:textId="77777777" w:rsidR="00526C50" w:rsidRDefault="00A30A8E" w:rsidP="00DE5F38">
      <w:pPr>
        <w:jc w:val="both"/>
        <w:rPr>
          <w:sz w:val="24"/>
        </w:rPr>
      </w:pPr>
      <w:r>
        <w:rPr>
          <w:sz w:val="24"/>
        </w:rPr>
        <w:t>The first step will be to demodulate all the training data sets, f</w:t>
      </w:r>
      <w:r w:rsidR="00526C50">
        <w:rPr>
          <w:sz w:val="24"/>
        </w:rPr>
        <w:t xml:space="preserve">or each fluorophore. </w:t>
      </w:r>
    </w:p>
    <w:p w14:paraId="30A7E0D2" w14:textId="77777777" w:rsidR="00BA6682" w:rsidRPr="00BA6682" w:rsidRDefault="00526C50" w:rsidP="00DE5F38">
      <w:pPr>
        <w:jc w:val="both"/>
        <w:rPr>
          <w:sz w:val="24"/>
        </w:rPr>
      </w:pPr>
      <w:r>
        <w:rPr>
          <w:sz w:val="24"/>
        </w:rPr>
        <w:t>-In “data directory” input the folder corresponding to the training data sets (one by one). Remember that at the end of the directory a “\” is requi</w:t>
      </w:r>
      <w:r w:rsidR="001746A8">
        <w:rPr>
          <w:sz w:val="24"/>
        </w:rPr>
        <w:t>r</w:t>
      </w:r>
      <w:r>
        <w:rPr>
          <w:sz w:val="24"/>
        </w:rPr>
        <w:t>ed.</w:t>
      </w:r>
    </w:p>
    <w:p w14:paraId="3368A94A" w14:textId="77777777" w:rsidR="00DE5F38" w:rsidRPr="00DE5F38" w:rsidRDefault="00DE5F38" w:rsidP="00DE5F38">
      <w:pPr>
        <w:jc w:val="both"/>
        <w:rPr>
          <w:sz w:val="24"/>
        </w:rPr>
      </w:pPr>
      <w:r w:rsidRPr="00DE5F38">
        <w:rPr>
          <w:sz w:val="24"/>
        </w:rPr>
        <w:t xml:space="preserve">- </w:t>
      </w:r>
      <w:r w:rsidR="00526C50">
        <w:rPr>
          <w:sz w:val="24"/>
        </w:rPr>
        <w:t>After changing the directory, c</w:t>
      </w:r>
      <w:r w:rsidRPr="00DE5F38">
        <w:rPr>
          <w:sz w:val="24"/>
        </w:rPr>
        <w:t>lick on "Reload directories" (at the bottom of the window).</w:t>
      </w:r>
    </w:p>
    <w:p w14:paraId="51333CEB" w14:textId="77777777" w:rsidR="00DE5F38" w:rsidRPr="00DE5F38" w:rsidRDefault="00DE5F38" w:rsidP="00DE5F38">
      <w:pPr>
        <w:jc w:val="both"/>
        <w:rPr>
          <w:sz w:val="24"/>
        </w:rPr>
      </w:pPr>
      <w:r w:rsidRPr="00DE5F38">
        <w:rPr>
          <w:sz w:val="24"/>
        </w:rPr>
        <w:t>- Select the proper entry from the drop-down "Data file" field.</w:t>
      </w:r>
      <w:r w:rsidR="00236E40">
        <w:rPr>
          <w:sz w:val="24"/>
        </w:rPr>
        <w:t xml:space="preserve"> Here you can chose the DAX file that you want to demodulate from the selected folder.</w:t>
      </w:r>
    </w:p>
    <w:p w14:paraId="35B4F6B0" w14:textId="77777777" w:rsidR="00DE5F38" w:rsidRPr="00DE5F38" w:rsidRDefault="00DE5F38" w:rsidP="00DE5F38">
      <w:pPr>
        <w:jc w:val="both"/>
        <w:rPr>
          <w:sz w:val="24"/>
        </w:rPr>
      </w:pPr>
      <w:r w:rsidRPr="00DE5F38">
        <w:rPr>
          <w:sz w:val="24"/>
        </w:rPr>
        <w:t>- Input the correct number of frequency bins</w:t>
      </w:r>
      <w:r w:rsidR="00236E40">
        <w:rPr>
          <w:sz w:val="24"/>
        </w:rPr>
        <w:t xml:space="preserve">. The frame window size (m) will be the double of the number of available frequency bins. For example, for 3 frequency bins, the frame window size will be m=6. </w:t>
      </w:r>
    </w:p>
    <w:p w14:paraId="7A688651" w14:textId="77777777" w:rsidR="00DE5F38" w:rsidRPr="00DE5F38" w:rsidRDefault="00DE5F38" w:rsidP="00DE5F38">
      <w:pPr>
        <w:jc w:val="both"/>
        <w:rPr>
          <w:sz w:val="24"/>
        </w:rPr>
      </w:pPr>
      <w:r w:rsidRPr="00DE5F38">
        <w:rPr>
          <w:sz w:val="24"/>
        </w:rPr>
        <w:t>- Select the appropriate modulation frequencies next to "Active lasers".</w:t>
      </w:r>
      <w:r w:rsidR="00236E40">
        <w:rPr>
          <w:sz w:val="24"/>
        </w:rPr>
        <w:t xml:space="preserve"> Here you define the number of lasers that you used and in which frequency bins you allocate their modulations. (See Supplementary Material for calculation of the appropriate frequency bins). For example, for a camera frame rate F=60Hz, and 3 frequency bins, the modulation frequencies will be 30</w:t>
      </w:r>
      <w:ins w:id="64" w:author="Melike Lakadamyali" w:date="2017-12-31T00:12:00Z">
        <w:r w:rsidR="00C707A2">
          <w:rPr>
            <w:sz w:val="24"/>
          </w:rPr>
          <w:t>H</w:t>
        </w:r>
      </w:ins>
      <w:del w:id="65" w:author="Melike Lakadamyali" w:date="2017-12-31T00:12:00Z">
        <w:r w:rsidR="00236E40" w:rsidDel="00C707A2">
          <w:rPr>
            <w:sz w:val="24"/>
          </w:rPr>
          <w:delText>h</w:delText>
        </w:r>
      </w:del>
      <w:r w:rsidR="00236E40">
        <w:rPr>
          <w:sz w:val="24"/>
        </w:rPr>
        <w:t xml:space="preserve">z, 20Hz and 10Hz. </w:t>
      </w:r>
    </w:p>
    <w:p w14:paraId="16F5BD1A" w14:textId="77777777" w:rsidR="00DE5F38" w:rsidRPr="00DE5F38" w:rsidRDefault="00BB3E58" w:rsidP="00DE5F38">
      <w:pPr>
        <w:jc w:val="both"/>
        <w:rPr>
          <w:sz w:val="24"/>
        </w:rPr>
      </w:pPr>
      <w:r>
        <w:rPr>
          <w:sz w:val="24"/>
        </w:rPr>
        <w:t>- (O</w:t>
      </w:r>
      <w:r w:rsidR="00DE5F38" w:rsidRPr="00DE5F38">
        <w:rPr>
          <w:sz w:val="24"/>
        </w:rPr>
        <w:t xml:space="preserve">ptional) Input the wavelength of each laser and the corresponding </w:t>
      </w:r>
      <w:r>
        <w:rPr>
          <w:sz w:val="24"/>
        </w:rPr>
        <w:t>name of the fluorophore. This is just a label.</w:t>
      </w:r>
    </w:p>
    <w:p w14:paraId="6C6442AB" w14:textId="77777777" w:rsidR="00DE5F38" w:rsidRPr="00DE5F38" w:rsidRDefault="00DE5F38" w:rsidP="00DE5F38">
      <w:pPr>
        <w:jc w:val="both"/>
        <w:rPr>
          <w:sz w:val="24"/>
        </w:rPr>
      </w:pPr>
      <w:r w:rsidRPr="00DE5F38">
        <w:rPr>
          <w:sz w:val="24"/>
        </w:rPr>
        <w:t>- Click on "Reload directories". In general, any time you change any field in the progra</w:t>
      </w:r>
      <w:r w:rsidR="00FF3260">
        <w:rPr>
          <w:sz w:val="24"/>
        </w:rPr>
        <w:t>m you should click this button.</w:t>
      </w:r>
    </w:p>
    <w:p w14:paraId="5D5E8B1D" w14:textId="77777777" w:rsidR="00DE5F38" w:rsidRPr="00DE5F38" w:rsidRDefault="00DE5F38" w:rsidP="00DE5F38">
      <w:pPr>
        <w:jc w:val="both"/>
        <w:rPr>
          <w:sz w:val="24"/>
        </w:rPr>
      </w:pPr>
      <w:r w:rsidRPr="00DE5F38">
        <w:rPr>
          <w:sz w:val="24"/>
        </w:rPr>
        <w:t>- Remove background.</w:t>
      </w:r>
      <w:r w:rsidR="00F110F5">
        <w:rPr>
          <w:sz w:val="24"/>
        </w:rPr>
        <w:t xml:space="preserve"> This applies a median filter to the DAX file and removes the background. It create</w:t>
      </w:r>
      <w:ins w:id="66" w:author="Melike Lakadamyali" w:date="2017-12-31T00:12:00Z">
        <w:r w:rsidR="00C707A2">
          <w:rPr>
            <w:sz w:val="24"/>
          </w:rPr>
          <w:t>s</w:t>
        </w:r>
      </w:ins>
      <w:del w:id="67" w:author="Melike Lakadamyali" w:date="2017-12-31T00:12:00Z">
        <w:r w:rsidR="00F110F5" w:rsidDel="00C707A2">
          <w:rPr>
            <w:sz w:val="24"/>
          </w:rPr>
          <w:delText>d</w:delText>
        </w:r>
      </w:del>
      <w:r w:rsidR="00F110F5">
        <w:rPr>
          <w:sz w:val="24"/>
        </w:rPr>
        <w:t xml:space="preserve"> a new file in the directory with the same name and the suffix: “_no_bg”</w:t>
      </w:r>
    </w:p>
    <w:p w14:paraId="0F0BAE15" w14:textId="1EF9F3C0" w:rsidR="00DE5F38" w:rsidRDefault="00DE5F38" w:rsidP="00DE5F38">
      <w:pPr>
        <w:jc w:val="both"/>
        <w:rPr>
          <w:ins w:id="68" w:author="Pablo Gomez" w:date="2017-12-31T12:23:00Z"/>
          <w:sz w:val="24"/>
        </w:rPr>
      </w:pPr>
      <w:r w:rsidRPr="00DE5F38">
        <w:rPr>
          <w:sz w:val="24"/>
        </w:rPr>
        <w:t>- Localize the background-free data in Insight3</w:t>
      </w:r>
      <w:ins w:id="69" w:author="Melike Lakadamyali" w:date="2017-12-31T00:13:00Z">
        <w:r w:rsidR="00C707A2">
          <w:rPr>
            <w:sz w:val="24"/>
          </w:rPr>
          <w:t xml:space="preserve"> or other appropriate localization software</w:t>
        </w:r>
      </w:ins>
      <w:r w:rsidRPr="00DE5F38">
        <w:rPr>
          <w:sz w:val="24"/>
        </w:rPr>
        <w:t>.</w:t>
      </w:r>
      <w:r w:rsidR="00C044F1">
        <w:rPr>
          <w:sz w:val="24"/>
        </w:rPr>
        <w:t xml:space="preserve"> </w:t>
      </w:r>
      <w:del w:id="70" w:author="Melike Lakadamyali" w:date="2017-12-31T00:14:00Z">
        <w:r w:rsidR="00C044F1" w:rsidDel="00C707A2">
          <w:rPr>
            <w:sz w:val="24"/>
          </w:rPr>
          <w:delText>Use the new DAX file and localize it with Insight3.</w:delText>
        </w:r>
        <w:r w:rsidR="003D672F" w:rsidDel="00C707A2">
          <w:rPr>
            <w:sz w:val="24"/>
          </w:rPr>
          <w:delText xml:space="preserve"> (</w:delText>
        </w:r>
      </w:del>
      <w:r w:rsidR="003D672F">
        <w:rPr>
          <w:sz w:val="24"/>
        </w:rPr>
        <w:t>This step is performed outside the Python code, in the stand-alone program Insight3</w:t>
      </w:r>
      <w:ins w:id="71" w:author="Melike Lakadamyali" w:date="2017-12-31T00:13:00Z">
        <w:r w:rsidR="00C707A2">
          <w:rPr>
            <w:sz w:val="24"/>
          </w:rPr>
          <w:t xml:space="preserve"> or other appropriate localization software</w:t>
        </w:r>
      </w:ins>
      <w:del w:id="72" w:author="Melike Lakadamyali" w:date="2017-12-31T00:14:00Z">
        <w:r w:rsidR="003D672F" w:rsidDel="00C707A2">
          <w:rPr>
            <w:sz w:val="24"/>
          </w:rPr>
          <w:delText>)</w:delText>
        </w:r>
      </w:del>
      <w:r w:rsidR="003D672F">
        <w:rPr>
          <w:sz w:val="24"/>
        </w:rPr>
        <w:t>.</w:t>
      </w:r>
      <w:r w:rsidR="0017226D">
        <w:rPr>
          <w:sz w:val="24"/>
        </w:rPr>
        <w:t xml:space="preserve"> Insight3 output is a .bin list with the localizations. It is a </w:t>
      </w:r>
      <w:ins w:id="73" w:author="Pablo Gomez" w:date="2017-12-31T13:57:00Z">
        <w:r w:rsidR="00F714EA">
          <w:rPr>
            <w:sz w:val="24"/>
          </w:rPr>
          <w:t>table w</w:t>
        </w:r>
      </w:ins>
      <w:ins w:id="74" w:author="Pablo Gomez" w:date="2017-12-31T13:58:00Z">
        <w:r w:rsidR="00F714EA">
          <w:rPr>
            <w:sz w:val="24"/>
          </w:rPr>
          <w:t xml:space="preserve">ith </w:t>
        </w:r>
      </w:ins>
      <w:r w:rsidR="0017226D">
        <w:rPr>
          <w:sz w:val="24"/>
        </w:rPr>
        <w:t>Nx18, where N is the number of localizations</w:t>
      </w:r>
      <w:del w:id="75" w:author="Pablo Gomez" w:date="2017-12-31T13:57:00Z">
        <w:r w:rsidR="0017226D" w:rsidDel="00F714EA">
          <w:rPr>
            <w:sz w:val="24"/>
          </w:rPr>
          <w:delText>, table</w:delText>
        </w:r>
      </w:del>
      <w:del w:id="76" w:author="Pablo Gomez" w:date="2017-12-31T12:33:00Z">
        <w:r w:rsidR="0017226D" w:rsidDel="00765311">
          <w:rPr>
            <w:sz w:val="24"/>
          </w:rPr>
          <w:delText>. It contains the x-y-z positions, the number of photons, the frame, and other related information</w:delText>
        </w:r>
      </w:del>
      <w:r w:rsidR="0017226D">
        <w:rPr>
          <w:sz w:val="24"/>
        </w:rPr>
        <w:t>.</w:t>
      </w:r>
      <w:ins w:id="77" w:author="Pablo Gomez" w:date="2017-12-31T12:22:00Z">
        <w:r w:rsidR="00DB298C">
          <w:rPr>
            <w:sz w:val="24"/>
          </w:rPr>
          <w:t xml:space="preserve"> The columns are or</w:t>
        </w:r>
      </w:ins>
      <w:ins w:id="78" w:author="Pablo Gomez" w:date="2017-12-31T12:33:00Z">
        <w:r w:rsidR="00A209F4">
          <w:rPr>
            <w:sz w:val="24"/>
          </w:rPr>
          <w:t>ganize</w:t>
        </w:r>
      </w:ins>
      <w:ins w:id="79" w:author="Pablo Gomez" w:date="2017-12-31T12:22:00Z">
        <w:r w:rsidR="00DB298C">
          <w:rPr>
            <w:sz w:val="24"/>
          </w:rPr>
          <w:t xml:space="preserve"> like this:</w:t>
        </w:r>
      </w:ins>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30523" w14:paraId="18FB74EE" w14:textId="77777777" w:rsidTr="00430523">
        <w:trPr>
          <w:ins w:id="80" w:author="Pablo Gomez" w:date="2017-12-31T12:29:00Z"/>
        </w:trPr>
        <w:tc>
          <w:tcPr>
            <w:tcW w:w="1001" w:type="dxa"/>
          </w:tcPr>
          <w:p w14:paraId="5787AC9B" w14:textId="6777AC0C" w:rsidR="00430523" w:rsidRDefault="00430523">
            <w:pPr>
              <w:jc w:val="center"/>
              <w:rPr>
                <w:ins w:id="81" w:author="Pablo Gomez" w:date="2017-12-31T12:29:00Z"/>
                <w:sz w:val="24"/>
              </w:rPr>
              <w:pPrChange w:id="82" w:author="Pablo Gomez" w:date="2017-12-31T12:31:00Z">
                <w:pPr>
                  <w:jc w:val="both"/>
                </w:pPr>
              </w:pPrChange>
            </w:pPr>
            <w:ins w:id="83" w:author="Pablo Gomez" w:date="2017-12-31T12:29:00Z">
              <w:r>
                <w:rPr>
                  <w:sz w:val="24"/>
                </w:rPr>
                <w:t>1</w:t>
              </w:r>
            </w:ins>
          </w:p>
        </w:tc>
        <w:tc>
          <w:tcPr>
            <w:tcW w:w="1001" w:type="dxa"/>
          </w:tcPr>
          <w:p w14:paraId="0AF5A030" w14:textId="75103E12" w:rsidR="00430523" w:rsidRDefault="00430523">
            <w:pPr>
              <w:jc w:val="center"/>
              <w:rPr>
                <w:ins w:id="84" w:author="Pablo Gomez" w:date="2017-12-31T12:29:00Z"/>
                <w:sz w:val="24"/>
              </w:rPr>
              <w:pPrChange w:id="85" w:author="Pablo Gomez" w:date="2017-12-31T12:31:00Z">
                <w:pPr>
                  <w:jc w:val="both"/>
                </w:pPr>
              </w:pPrChange>
            </w:pPr>
            <w:ins w:id="86" w:author="Pablo Gomez" w:date="2017-12-31T12:29:00Z">
              <w:r>
                <w:rPr>
                  <w:sz w:val="24"/>
                </w:rPr>
                <w:t>2</w:t>
              </w:r>
            </w:ins>
          </w:p>
        </w:tc>
        <w:tc>
          <w:tcPr>
            <w:tcW w:w="1002" w:type="dxa"/>
          </w:tcPr>
          <w:p w14:paraId="0C0EF7CE" w14:textId="0B2A2018" w:rsidR="00430523" w:rsidRDefault="00430523">
            <w:pPr>
              <w:jc w:val="center"/>
              <w:rPr>
                <w:ins w:id="87" w:author="Pablo Gomez" w:date="2017-12-31T12:29:00Z"/>
                <w:sz w:val="24"/>
              </w:rPr>
              <w:pPrChange w:id="88" w:author="Pablo Gomez" w:date="2017-12-31T12:31:00Z">
                <w:pPr>
                  <w:jc w:val="both"/>
                </w:pPr>
              </w:pPrChange>
            </w:pPr>
            <w:ins w:id="89" w:author="Pablo Gomez" w:date="2017-12-31T12:29:00Z">
              <w:r>
                <w:rPr>
                  <w:sz w:val="24"/>
                </w:rPr>
                <w:t>3</w:t>
              </w:r>
            </w:ins>
          </w:p>
        </w:tc>
        <w:tc>
          <w:tcPr>
            <w:tcW w:w="1002" w:type="dxa"/>
          </w:tcPr>
          <w:p w14:paraId="35454D50" w14:textId="6A1DED64" w:rsidR="00430523" w:rsidRDefault="00430523">
            <w:pPr>
              <w:jc w:val="center"/>
              <w:rPr>
                <w:ins w:id="90" w:author="Pablo Gomez" w:date="2017-12-31T12:29:00Z"/>
                <w:sz w:val="24"/>
              </w:rPr>
              <w:pPrChange w:id="91" w:author="Pablo Gomez" w:date="2017-12-31T12:31:00Z">
                <w:pPr>
                  <w:jc w:val="both"/>
                </w:pPr>
              </w:pPrChange>
            </w:pPr>
            <w:ins w:id="92" w:author="Pablo Gomez" w:date="2017-12-31T12:29:00Z">
              <w:r>
                <w:rPr>
                  <w:sz w:val="24"/>
                </w:rPr>
                <w:t>4</w:t>
              </w:r>
            </w:ins>
          </w:p>
        </w:tc>
        <w:tc>
          <w:tcPr>
            <w:tcW w:w="1002" w:type="dxa"/>
          </w:tcPr>
          <w:p w14:paraId="3EB3C7BC" w14:textId="192909C5" w:rsidR="00430523" w:rsidRDefault="00430523">
            <w:pPr>
              <w:jc w:val="center"/>
              <w:rPr>
                <w:ins w:id="93" w:author="Pablo Gomez" w:date="2017-12-31T12:29:00Z"/>
                <w:sz w:val="24"/>
              </w:rPr>
              <w:pPrChange w:id="94" w:author="Pablo Gomez" w:date="2017-12-31T12:31:00Z">
                <w:pPr>
                  <w:jc w:val="both"/>
                </w:pPr>
              </w:pPrChange>
            </w:pPr>
            <w:ins w:id="95" w:author="Pablo Gomez" w:date="2017-12-31T12:29:00Z">
              <w:r>
                <w:rPr>
                  <w:sz w:val="24"/>
                </w:rPr>
                <w:t>5</w:t>
              </w:r>
            </w:ins>
          </w:p>
        </w:tc>
        <w:tc>
          <w:tcPr>
            <w:tcW w:w="1002" w:type="dxa"/>
          </w:tcPr>
          <w:p w14:paraId="120250B1" w14:textId="56688862" w:rsidR="00430523" w:rsidRDefault="00430523">
            <w:pPr>
              <w:jc w:val="center"/>
              <w:rPr>
                <w:ins w:id="96" w:author="Pablo Gomez" w:date="2017-12-31T12:29:00Z"/>
                <w:sz w:val="24"/>
              </w:rPr>
              <w:pPrChange w:id="97" w:author="Pablo Gomez" w:date="2017-12-31T12:31:00Z">
                <w:pPr>
                  <w:jc w:val="both"/>
                </w:pPr>
              </w:pPrChange>
            </w:pPr>
            <w:ins w:id="98" w:author="Pablo Gomez" w:date="2017-12-31T12:29:00Z">
              <w:r>
                <w:rPr>
                  <w:sz w:val="24"/>
                </w:rPr>
                <w:t>6</w:t>
              </w:r>
            </w:ins>
          </w:p>
        </w:tc>
        <w:tc>
          <w:tcPr>
            <w:tcW w:w="1002" w:type="dxa"/>
          </w:tcPr>
          <w:p w14:paraId="7DDE3E29" w14:textId="0344EBD3" w:rsidR="00430523" w:rsidRDefault="00430523">
            <w:pPr>
              <w:jc w:val="center"/>
              <w:rPr>
                <w:ins w:id="99" w:author="Pablo Gomez" w:date="2017-12-31T12:29:00Z"/>
                <w:sz w:val="24"/>
              </w:rPr>
              <w:pPrChange w:id="100" w:author="Pablo Gomez" w:date="2017-12-31T12:31:00Z">
                <w:pPr>
                  <w:jc w:val="both"/>
                </w:pPr>
              </w:pPrChange>
            </w:pPr>
            <w:ins w:id="101" w:author="Pablo Gomez" w:date="2017-12-31T12:29:00Z">
              <w:r>
                <w:rPr>
                  <w:sz w:val="24"/>
                </w:rPr>
                <w:t>7</w:t>
              </w:r>
            </w:ins>
          </w:p>
        </w:tc>
        <w:tc>
          <w:tcPr>
            <w:tcW w:w="1002" w:type="dxa"/>
          </w:tcPr>
          <w:p w14:paraId="52039D02" w14:textId="0617B76D" w:rsidR="00430523" w:rsidRDefault="00430523">
            <w:pPr>
              <w:jc w:val="center"/>
              <w:rPr>
                <w:ins w:id="102" w:author="Pablo Gomez" w:date="2017-12-31T12:29:00Z"/>
                <w:sz w:val="24"/>
              </w:rPr>
              <w:pPrChange w:id="103" w:author="Pablo Gomez" w:date="2017-12-31T12:31:00Z">
                <w:pPr>
                  <w:jc w:val="both"/>
                </w:pPr>
              </w:pPrChange>
            </w:pPr>
            <w:ins w:id="104" w:author="Pablo Gomez" w:date="2017-12-31T12:29:00Z">
              <w:r>
                <w:rPr>
                  <w:sz w:val="24"/>
                </w:rPr>
                <w:t>8</w:t>
              </w:r>
            </w:ins>
          </w:p>
        </w:tc>
        <w:tc>
          <w:tcPr>
            <w:tcW w:w="1002" w:type="dxa"/>
          </w:tcPr>
          <w:p w14:paraId="6FAB4824" w14:textId="56E485CC" w:rsidR="00430523" w:rsidRDefault="00430523">
            <w:pPr>
              <w:jc w:val="center"/>
              <w:rPr>
                <w:ins w:id="105" w:author="Pablo Gomez" w:date="2017-12-31T12:29:00Z"/>
                <w:sz w:val="24"/>
              </w:rPr>
              <w:pPrChange w:id="106" w:author="Pablo Gomez" w:date="2017-12-31T12:31:00Z">
                <w:pPr>
                  <w:jc w:val="both"/>
                </w:pPr>
              </w:pPrChange>
            </w:pPr>
            <w:ins w:id="107" w:author="Pablo Gomez" w:date="2017-12-31T12:29:00Z">
              <w:r>
                <w:rPr>
                  <w:sz w:val="24"/>
                </w:rPr>
                <w:t>9</w:t>
              </w:r>
            </w:ins>
          </w:p>
        </w:tc>
      </w:tr>
      <w:tr w:rsidR="00430523" w14:paraId="5B159EBD" w14:textId="77777777" w:rsidTr="00430523">
        <w:trPr>
          <w:ins w:id="108" w:author="Pablo Gomez" w:date="2017-12-31T12:29:00Z"/>
        </w:trPr>
        <w:tc>
          <w:tcPr>
            <w:tcW w:w="1001" w:type="dxa"/>
          </w:tcPr>
          <w:p w14:paraId="01C19F03" w14:textId="7BE1EA8E" w:rsidR="00430523" w:rsidRDefault="00430523">
            <w:pPr>
              <w:jc w:val="center"/>
              <w:rPr>
                <w:ins w:id="109" w:author="Pablo Gomez" w:date="2017-12-31T12:29:00Z"/>
                <w:sz w:val="24"/>
              </w:rPr>
              <w:pPrChange w:id="110" w:author="Pablo Gomez" w:date="2017-12-31T12:31:00Z">
                <w:pPr>
                  <w:jc w:val="both"/>
                </w:pPr>
              </w:pPrChange>
            </w:pPr>
            <w:ins w:id="111" w:author="Pablo Gomez" w:date="2017-12-31T12:30:00Z">
              <w:r>
                <w:rPr>
                  <w:sz w:val="24"/>
                </w:rPr>
                <w:t>x</w:t>
              </w:r>
            </w:ins>
          </w:p>
        </w:tc>
        <w:tc>
          <w:tcPr>
            <w:tcW w:w="1001" w:type="dxa"/>
          </w:tcPr>
          <w:p w14:paraId="7BFDF3AD" w14:textId="2FA50F11" w:rsidR="00430523" w:rsidRDefault="00430523">
            <w:pPr>
              <w:jc w:val="center"/>
              <w:rPr>
                <w:ins w:id="112" w:author="Pablo Gomez" w:date="2017-12-31T12:29:00Z"/>
                <w:sz w:val="24"/>
              </w:rPr>
              <w:pPrChange w:id="113" w:author="Pablo Gomez" w:date="2017-12-31T12:31:00Z">
                <w:pPr>
                  <w:jc w:val="both"/>
                </w:pPr>
              </w:pPrChange>
            </w:pPr>
            <w:ins w:id="114" w:author="Pablo Gomez" w:date="2017-12-31T12:30:00Z">
              <w:r>
                <w:rPr>
                  <w:sz w:val="24"/>
                </w:rPr>
                <w:t>y</w:t>
              </w:r>
            </w:ins>
          </w:p>
        </w:tc>
        <w:tc>
          <w:tcPr>
            <w:tcW w:w="1002" w:type="dxa"/>
          </w:tcPr>
          <w:p w14:paraId="587A3FE4" w14:textId="649431C4" w:rsidR="00430523" w:rsidRDefault="00430523">
            <w:pPr>
              <w:jc w:val="center"/>
              <w:rPr>
                <w:ins w:id="115" w:author="Pablo Gomez" w:date="2017-12-31T12:29:00Z"/>
                <w:sz w:val="24"/>
              </w:rPr>
              <w:pPrChange w:id="116" w:author="Pablo Gomez" w:date="2017-12-31T12:31:00Z">
                <w:pPr>
                  <w:jc w:val="both"/>
                </w:pPr>
              </w:pPrChange>
            </w:pPr>
            <w:ins w:id="117" w:author="Pablo Gomez" w:date="2017-12-31T12:30:00Z">
              <w:r>
                <w:rPr>
                  <w:sz w:val="24"/>
                </w:rPr>
                <w:t>xc</w:t>
              </w:r>
            </w:ins>
          </w:p>
        </w:tc>
        <w:tc>
          <w:tcPr>
            <w:tcW w:w="1002" w:type="dxa"/>
          </w:tcPr>
          <w:p w14:paraId="64F1EAF6" w14:textId="2A892ADD" w:rsidR="00430523" w:rsidRDefault="00430523">
            <w:pPr>
              <w:jc w:val="center"/>
              <w:rPr>
                <w:ins w:id="118" w:author="Pablo Gomez" w:date="2017-12-31T12:29:00Z"/>
                <w:sz w:val="24"/>
              </w:rPr>
              <w:pPrChange w:id="119" w:author="Pablo Gomez" w:date="2017-12-31T12:31:00Z">
                <w:pPr>
                  <w:jc w:val="both"/>
                </w:pPr>
              </w:pPrChange>
            </w:pPr>
            <w:ins w:id="120" w:author="Pablo Gomez" w:date="2017-12-31T12:30:00Z">
              <w:r>
                <w:rPr>
                  <w:sz w:val="24"/>
                </w:rPr>
                <w:t>yc</w:t>
              </w:r>
            </w:ins>
          </w:p>
        </w:tc>
        <w:tc>
          <w:tcPr>
            <w:tcW w:w="1002" w:type="dxa"/>
          </w:tcPr>
          <w:p w14:paraId="2FCFD71B" w14:textId="5F10D45C" w:rsidR="00430523" w:rsidRDefault="00430523">
            <w:pPr>
              <w:jc w:val="center"/>
              <w:rPr>
                <w:ins w:id="121" w:author="Pablo Gomez" w:date="2017-12-31T12:29:00Z"/>
                <w:sz w:val="24"/>
              </w:rPr>
              <w:pPrChange w:id="122" w:author="Pablo Gomez" w:date="2017-12-31T12:31:00Z">
                <w:pPr>
                  <w:jc w:val="both"/>
                </w:pPr>
              </w:pPrChange>
            </w:pPr>
            <w:ins w:id="123" w:author="Pablo Gomez" w:date="2017-12-31T12:30:00Z">
              <w:r>
                <w:rPr>
                  <w:sz w:val="24"/>
                </w:rPr>
                <w:t>height</w:t>
              </w:r>
            </w:ins>
          </w:p>
        </w:tc>
        <w:tc>
          <w:tcPr>
            <w:tcW w:w="1002" w:type="dxa"/>
          </w:tcPr>
          <w:p w14:paraId="537BE453" w14:textId="5A0E64B3" w:rsidR="00430523" w:rsidRDefault="00430523">
            <w:pPr>
              <w:jc w:val="center"/>
              <w:rPr>
                <w:ins w:id="124" w:author="Pablo Gomez" w:date="2017-12-31T12:29:00Z"/>
                <w:sz w:val="24"/>
              </w:rPr>
              <w:pPrChange w:id="125" w:author="Pablo Gomez" w:date="2017-12-31T12:31:00Z">
                <w:pPr>
                  <w:jc w:val="both"/>
                </w:pPr>
              </w:pPrChange>
            </w:pPr>
            <w:ins w:id="126" w:author="Pablo Gomez" w:date="2017-12-31T12:30:00Z">
              <w:r>
                <w:rPr>
                  <w:sz w:val="24"/>
                </w:rPr>
                <w:t>area</w:t>
              </w:r>
            </w:ins>
          </w:p>
        </w:tc>
        <w:tc>
          <w:tcPr>
            <w:tcW w:w="1002" w:type="dxa"/>
          </w:tcPr>
          <w:p w14:paraId="52F322DC" w14:textId="27F7496C" w:rsidR="00430523" w:rsidRDefault="00430523">
            <w:pPr>
              <w:jc w:val="center"/>
              <w:rPr>
                <w:ins w:id="127" w:author="Pablo Gomez" w:date="2017-12-31T12:29:00Z"/>
                <w:sz w:val="24"/>
              </w:rPr>
              <w:pPrChange w:id="128" w:author="Pablo Gomez" w:date="2017-12-31T12:31:00Z">
                <w:pPr>
                  <w:jc w:val="both"/>
                </w:pPr>
              </w:pPrChange>
            </w:pPr>
            <w:ins w:id="129" w:author="Pablo Gomez" w:date="2017-12-31T12:30:00Z">
              <w:r>
                <w:rPr>
                  <w:sz w:val="24"/>
                </w:rPr>
                <w:t>width</w:t>
              </w:r>
            </w:ins>
          </w:p>
        </w:tc>
        <w:tc>
          <w:tcPr>
            <w:tcW w:w="1002" w:type="dxa"/>
          </w:tcPr>
          <w:p w14:paraId="548D428A" w14:textId="57511E2F" w:rsidR="00430523" w:rsidRDefault="00430523">
            <w:pPr>
              <w:jc w:val="center"/>
              <w:rPr>
                <w:ins w:id="130" w:author="Pablo Gomez" w:date="2017-12-31T12:29:00Z"/>
                <w:sz w:val="24"/>
              </w:rPr>
              <w:pPrChange w:id="131" w:author="Pablo Gomez" w:date="2017-12-31T12:31:00Z">
                <w:pPr>
                  <w:jc w:val="both"/>
                </w:pPr>
              </w:pPrChange>
            </w:pPr>
            <w:ins w:id="132" w:author="Pablo Gomez" w:date="2017-12-31T12:31:00Z">
              <w:r>
                <w:rPr>
                  <w:sz w:val="24"/>
                </w:rPr>
                <w:t>phi</w:t>
              </w:r>
            </w:ins>
          </w:p>
        </w:tc>
        <w:tc>
          <w:tcPr>
            <w:tcW w:w="1002" w:type="dxa"/>
          </w:tcPr>
          <w:p w14:paraId="4A3E8232" w14:textId="1C7EE1FC" w:rsidR="00430523" w:rsidRDefault="00430523">
            <w:pPr>
              <w:jc w:val="center"/>
              <w:rPr>
                <w:ins w:id="133" w:author="Pablo Gomez" w:date="2017-12-31T12:29:00Z"/>
                <w:sz w:val="24"/>
              </w:rPr>
              <w:pPrChange w:id="134" w:author="Pablo Gomez" w:date="2017-12-31T12:31:00Z">
                <w:pPr>
                  <w:jc w:val="both"/>
                </w:pPr>
              </w:pPrChange>
            </w:pPr>
            <w:ins w:id="135" w:author="Pablo Gomez" w:date="2017-12-31T12:31:00Z">
              <w:r>
                <w:rPr>
                  <w:sz w:val="24"/>
                </w:rPr>
                <w:t>aspect</w:t>
              </w:r>
            </w:ins>
          </w:p>
        </w:tc>
      </w:tr>
    </w:tbl>
    <w:p w14:paraId="6D226588" w14:textId="4AB04B2D" w:rsidR="00C834F7" w:rsidRDefault="00C834F7" w:rsidP="00DE5F38">
      <w:pPr>
        <w:jc w:val="both"/>
        <w:rPr>
          <w:ins w:id="136" w:author="Pablo Gomez" w:date="2017-12-31T12:31:00Z"/>
          <w:sz w:val="24"/>
        </w:rPr>
      </w:pPr>
    </w:p>
    <w:tbl>
      <w:tblPr>
        <w:tblStyle w:val="TableGrid"/>
        <w:tblW w:w="0" w:type="auto"/>
        <w:tblLook w:val="04A0" w:firstRow="1" w:lastRow="0" w:firstColumn="1" w:lastColumn="0" w:noHBand="0" w:noVBand="1"/>
      </w:tblPr>
      <w:tblGrid>
        <w:gridCol w:w="1370"/>
        <w:gridCol w:w="1067"/>
        <w:gridCol w:w="993"/>
        <w:gridCol w:w="1152"/>
        <w:gridCol w:w="891"/>
        <w:gridCol w:w="1372"/>
        <w:gridCol w:w="761"/>
        <w:gridCol w:w="705"/>
        <w:gridCol w:w="705"/>
      </w:tblGrid>
      <w:tr w:rsidR="00A209F4" w14:paraId="5D35E545" w14:textId="77777777" w:rsidTr="00430523">
        <w:trPr>
          <w:ins w:id="137" w:author="Pablo Gomez" w:date="2017-12-31T12:31:00Z"/>
        </w:trPr>
        <w:tc>
          <w:tcPr>
            <w:tcW w:w="1001" w:type="dxa"/>
          </w:tcPr>
          <w:p w14:paraId="5986846A" w14:textId="6FFF1005" w:rsidR="00430523" w:rsidRDefault="00430523">
            <w:pPr>
              <w:jc w:val="center"/>
              <w:rPr>
                <w:ins w:id="138" w:author="Pablo Gomez" w:date="2017-12-31T12:31:00Z"/>
                <w:sz w:val="24"/>
              </w:rPr>
              <w:pPrChange w:id="139" w:author="Pablo Gomez" w:date="2017-12-31T12:31:00Z">
                <w:pPr>
                  <w:jc w:val="both"/>
                </w:pPr>
              </w:pPrChange>
            </w:pPr>
            <w:ins w:id="140" w:author="Pablo Gomez" w:date="2017-12-31T12:31:00Z">
              <w:r>
                <w:rPr>
                  <w:sz w:val="24"/>
                </w:rPr>
                <w:t>10</w:t>
              </w:r>
            </w:ins>
          </w:p>
        </w:tc>
        <w:tc>
          <w:tcPr>
            <w:tcW w:w="1001" w:type="dxa"/>
          </w:tcPr>
          <w:p w14:paraId="1892C28F" w14:textId="24A343F7" w:rsidR="00430523" w:rsidRDefault="00430523">
            <w:pPr>
              <w:jc w:val="center"/>
              <w:rPr>
                <w:ins w:id="141" w:author="Pablo Gomez" w:date="2017-12-31T12:31:00Z"/>
                <w:sz w:val="24"/>
              </w:rPr>
              <w:pPrChange w:id="142" w:author="Pablo Gomez" w:date="2017-12-31T12:31:00Z">
                <w:pPr>
                  <w:jc w:val="both"/>
                </w:pPr>
              </w:pPrChange>
            </w:pPr>
            <w:ins w:id="143" w:author="Pablo Gomez" w:date="2017-12-31T12:31:00Z">
              <w:r>
                <w:rPr>
                  <w:sz w:val="24"/>
                </w:rPr>
                <w:t>11</w:t>
              </w:r>
            </w:ins>
          </w:p>
        </w:tc>
        <w:tc>
          <w:tcPr>
            <w:tcW w:w="1002" w:type="dxa"/>
          </w:tcPr>
          <w:p w14:paraId="513E9894" w14:textId="2B3C07A7" w:rsidR="00430523" w:rsidRDefault="00430523">
            <w:pPr>
              <w:jc w:val="center"/>
              <w:rPr>
                <w:ins w:id="144" w:author="Pablo Gomez" w:date="2017-12-31T12:31:00Z"/>
                <w:sz w:val="24"/>
              </w:rPr>
              <w:pPrChange w:id="145" w:author="Pablo Gomez" w:date="2017-12-31T12:31:00Z">
                <w:pPr>
                  <w:jc w:val="both"/>
                </w:pPr>
              </w:pPrChange>
            </w:pPr>
            <w:ins w:id="146" w:author="Pablo Gomez" w:date="2017-12-31T12:31:00Z">
              <w:r>
                <w:rPr>
                  <w:sz w:val="24"/>
                </w:rPr>
                <w:t>12</w:t>
              </w:r>
            </w:ins>
          </w:p>
        </w:tc>
        <w:tc>
          <w:tcPr>
            <w:tcW w:w="1002" w:type="dxa"/>
          </w:tcPr>
          <w:p w14:paraId="69703B2F" w14:textId="13C847E4" w:rsidR="00430523" w:rsidRDefault="00430523">
            <w:pPr>
              <w:jc w:val="center"/>
              <w:rPr>
                <w:ins w:id="147" w:author="Pablo Gomez" w:date="2017-12-31T12:31:00Z"/>
                <w:sz w:val="24"/>
              </w:rPr>
              <w:pPrChange w:id="148" w:author="Pablo Gomez" w:date="2017-12-31T12:31:00Z">
                <w:pPr>
                  <w:jc w:val="both"/>
                </w:pPr>
              </w:pPrChange>
            </w:pPr>
            <w:ins w:id="149" w:author="Pablo Gomez" w:date="2017-12-31T12:31:00Z">
              <w:r>
                <w:rPr>
                  <w:sz w:val="24"/>
                </w:rPr>
                <w:t>13</w:t>
              </w:r>
            </w:ins>
          </w:p>
        </w:tc>
        <w:tc>
          <w:tcPr>
            <w:tcW w:w="1002" w:type="dxa"/>
          </w:tcPr>
          <w:p w14:paraId="119B569D" w14:textId="51869B6D" w:rsidR="00430523" w:rsidRDefault="00430523">
            <w:pPr>
              <w:jc w:val="center"/>
              <w:rPr>
                <w:ins w:id="150" w:author="Pablo Gomez" w:date="2017-12-31T12:31:00Z"/>
                <w:sz w:val="24"/>
              </w:rPr>
              <w:pPrChange w:id="151" w:author="Pablo Gomez" w:date="2017-12-31T12:31:00Z">
                <w:pPr>
                  <w:jc w:val="both"/>
                </w:pPr>
              </w:pPrChange>
            </w:pPr>
            <w:ins w:id="152" w:author="Pablo Gomez" w:date="2017-12-31T12:31:00Z">
              <w:r>
                <w:rPr>
                  <w:sz w:val="24"/>
                </w:rPr>
                <w:t>14</w:t>
              </w:r>
            </w:ins>
          </w:p>
        </w:tc>
        <w:tc>
          <w:tcPr>
            <w:tcW w:w="1002" w:type="dxa"/>
          </w:tcPr>
          <w:p w14:paraId="0F568507" w14:textId="50970E75" w:rsidR="00430523" w:rsidRDefault="00430523">
            <w:pPr>
              <w:jc w:val="center"/>
              <w:rPr>
                <w:ins w:id="153" w:author="Pablo Gomez" w:date="2017-12-31T12:31:00Z"/>
                <w:sz w:val="24"/>
              </w:rPr>
              <w:pPrChange w:id="154" w:author="Pablo Gomez" w:date="2017-12-31T12:31:00Z">
                <w:pPr>
                  <w:jc w:val="both"/>
                </w:pPr>
              </w:pPrChange>
            </w:pPr>
            <w:ins w:id="155" w:author="Pablo Gomez" w:date="2017-12-31T12:31:00Z">
              <w:r>
                <w:rPr>
                  <w:sz w:val="24"/>
                </w:rPr>
                <w:t>15</w:t>
              </w:r>
            </w:ins>
          </w:p>
        </w:tc>
        <w:tc>
          <w:tcPr>
            <w:tcW w:w="1002" w:type="dxa"/>
          </w:tcPr>
          <w:p w14:paraId="053A15AB" w14:textId="33E20DB0" w:rsidR="00430523" w:rsidRDefault="00430523">
            <w:pPr>
              <w:jc w:val="center"/>
              <w:rPr>
                <w:ins w:id="156" w:author="Pablo Gomez" w:date="2017-12-31T12:31:00Z"/>
                <w:sz w:val="24"/>
              </w:rPr>
              <w:pPrChange w:id="157" w:author="Pablo Gomez" w:date="2017-12-31T12:31:00Z">
                <w:pPr>
                  <w:jc w:val="both"/>
                </w:pPr>
              </w:pPrChange>
            </w:pPr>
            <w:ins w:id="158" w:author="Pablo Gomez" w:date="2017-12-31T12:31:00Z">
              <w:r>
                <w:rPr>
                  <w:sz w:val="24"/>
                </w:rPr>
                <w:t>16</w:t>
              </w:r>
            </w:ins>
          </w:p>
        </w:tc>
        <w:tc>
          <w:tcPr>
            <w:tcW w:w="1002" w:type="dxa"/>
          </w:tcPr>
          <w:p w14:paraId="205DF679" w14:textId="1BE1C5E5" w:rsidR="00430523" w:rsidRDefault="00430523">
            <w:pPr>
              <w:jc w:val="center"/>
              <w:rPr>
                <w:ins w:id="159" w:author="Pablo Gomez" w:date="2017-12-31T12:31:00Z"/>
                <w:sz w:val="24"/>
              </w:rPr>
              <w:pPrChange w:id="160" w:author="Pablo Gomez" w:date="2017-12-31T12:31:00Z">
                <w:pPr>
                  <w:jc w:val="both"/>
                </w:pPr>
              </w:pPrChange>
            </w:pPr>
            <w:ins w:id="161" w:author="Pablo Gomez" w:date="2017-12-31T12:31:00Z">
              <w:r>
                <w:rPr>
                  <w:sz w:val="24"/>
                </w:rPr>
                <w:t>17</w:t>
              </w:r>
            </w:ins>
          </w:p>
        </w:tc>
        <w:tc>
          <w:tcPr>
            <w:tcW w:w="1002" w:type="dxa"/>
          </w:tcPr>
          <w:p w14:paraId="4FC54005" w14:textId="02BB92FB" w:rsidR="00430523" w:rsidRDefault="00430523">
            <w:pPr>
              <w:jc w:val="center"/>
              <w:rPr>
                <w:ins w:id="162" w:author="Pablo Gomez" w:date="2017-12-31T12:31:00Z"/>
                <w:sz w:val="24"/>
              </w:rPr>
              <w:pPrChange w:id="163" w:author="Pablo Gomez" w:date="2017-12-31T12:31:00Z">
                <w:pPr>
                  <w:jc w:val="both"/>
                </w:pPr>
              </w:pPrChange>
            </w:pPr>
            <w:ins w:id="164" w:author="Pablo Gomez" w:date="2017-12-31T12:31:00Z">
              <w:r>
                <w:rPr>
                  <w:sz w:val="24"/>
                </w:rPr>
                <w:t>18</w:t>
              </w:r>
            </w:ins>
          </w:p>
        </w:tc>
      </w:tr>
      <w:tr w:rsidR="00A209F4" w14:paraId="57B0AEB1" w14:textId="77777777" w:rsidTr="00430523">
        <w:trPr>
          <w:ins w:id="165" w:author="Pablo Gomez" w:date="2017-12-31T12:31:00Z"/>
        </w:trPr>
        <w:tc>
          <w:tcPr>
            <w:tcW w:w="1001" w:type="dxa"/>
          </w:tcPr>
          <w:p w14:paraId="77A95FA8" w14:textId="081D6862" w:rsidR="00430523" w:rsidRDefault="00A209F4">
            <w:pPr>
              <w:jc w:val="center"/>
              <w:rPr>
                <w:ins w:id="166" w:author="Pablo Gomez" w:date="2017-12-31T12:31:00Z"/>
                <w:sz w:val="24"/>
              </w:rPr>
              <w:pPrChange w:id="167" w:author="Pablo Gomez" w:date="2017-12-31T12:31:00Z">
                <w:pPr>
                  <w:jc w:val="both"/>
                </w:pPr>
              </w:pPrChange>
            </w:pPr>
            <w:ins w:id="168" w:author="Pablo Gomez" w:date="2017-12-31T12:32:00Z">
              <w:r>
                <w:rPr>
                  <w:sz w:val="24"/>
                </w:rPr>
                <w:t>background</w:t>
              </w:r>
            </w:ins>
          </w:p>
        </w:tc>
        <w:tc>
          <w:tcPr>
            <w:tcW w:w="1001" w:type="dxa"/>
          </w:tcPr>
          <w:p w14:paraId="37C796D5" w14:textId="2EDAF862" w:rsidR="00430523" w:rsidRDefault="00A209F4">
            <w:pPr>
              <w:jc w:val="center"/>
              <w:rPr>
                <w:ins w:id="169" w:author="Pablo Gomez" w:date="2017-12-31T12:31:00Z"/>
                <w:sz w:val="24"/>
              </w:rPr>
              <w:pPrChange w:id="170" w:author="Pablo Gomez" w:date="2017-12-31T12:31:00Z">
                <w:pPr>
                  <w:jc w:val="both"/>
                </w:pPr>
              </w:pPrChange>
            </w:pPr>
            <w:ins w:id="171" w:author="Pablo Gomez" w:date="2017-12-31T12:32:00Z">
              <w:r>
                <w:rPr>
                  <w:sz w:val="24"/>
                </w:rPr>
                <w:t>Intensity</w:t>
              </w:r>
            </w:ins>
          </w:p>
        </w:tc>
        <w:tc>
          <w:tcPr>
            <w:tcW w:w="1002" w:type="dxa"/>
          </w:tcPr>
          <w:p w14:paraId="7EF24B4F" w14:textId="5BF64FA5" w:rsidR="00430523" w:rsidRDefault="00A209F4">
            <w:pPr>
              <w:jc w:val="center"/>
              <w:rPr>
                <w:ins w:id="172" w:author="Pablo Gomez" w:date="2017-12-31T12:31:00Z"/>
                <w:sz w:val="24"/>
              </w:rPr>
              <w:pPrChange w:id="173" w:author="Pablo Gomez" w:date="2017-12-31T12:31:00Z">
                <w:pPr>
                  <w:jc w:val="both"/>
                </w:pPr>
              </w:pPrChange>
            </w:pPr>
            <w:ins w:id="174" w:author="Pablo Gomez" w:date="2017-12-31T12:32:00Z">
              <w:r>
                <w:rPr>
                  <w:sz w:val="24"/>
                </w:rPr>
                <w:t>channel</w:t>
              </w:r>
            </w:ins>
          </w:p>
        </w:tc>
        <w:tc>
          <w:tcPr>
            <w:tcW w:w="1002" w:type="dxa"/>
          </w:tcPr>
          <w:p w14:paraId="303FFF0D" w14:textId="75E6771F" w:rsidR="00430523" w:rsidRDefault="00A209F4">
            <w:pPr>
              <w:jc w:val="center"/>
              <w:rPr>
                <w:ins w:id="175" w:author="Pablo Gomez" w:date="2017-12-31T12:31:00Z"/>
                <w:sz w:val="24"/>
              </w:rPr>
              <w:pPrChange w:id="176" w:author="Pablo Gomez" w:date="2017-12-31T12:31:00Z">
                <w:pPr>
                  <w:jc w:val="both"/>
                </w:pPr>
              </w:pPrChange>
            </w:pPr>
            <w:ins w:id="177" w:author="Pablo Gomez" w:date="2017-12-31T12:32:00Z">
              <w:r>
                <w:rPr>
                  <w:sz w:val="24"/>
                </w:rPr>
                <w:t>iterations</w:t>
              </w:r>
            </w:ins>
          </w:p>
        </w:tc>
        <w:tc>
          <w:tcPr>
            <w:tcW w:w="1002" w:type="dxa"/>
          </w:tcPr>
          <w:p w14:paraId="22285830" w14:textId="7E3E1998" w:rsidR="00430523" w:rsidRDefault="00A209F4">
            <w:pPr>
              <w:jc w:val="center"/>
              <w:rPr>
                <w:ins w:id="178" w:author="Pablo Gomez" w:date="2017-12-31T12:31:00Z"/>
                <w:sz w:val="24"/>
              </w:rPr>
              <w:pPrChange w:id="179" w:author="Pablo Gomez" w:date="2017-12-31T12:31:00Z">
                <w:pPr>
                  <w:jc w:val="both"/>
                </w:pPr>
              </w:pPrChange>
            </w:pPr>
            <w:ins w:id="180" w:author="Pablo Gomez" w:date="2017-12-31T12:32:00Z">
              <w:r>
                <w:rPr>
                  <w:sz w:val="24"/>
                </w:rPr>
                <w:t>frame</w:t>
              </w:r>
            </w:ins>
          </w:p>
        </w:tc>
        <w:tc>
          <w:tcPr>
            <w:tcW w:w="1002" w:type="dxa"/>
          </w:tcPr>
          <w:p w14:paraId="00CBE157" w14:textId="73378127" w:rsidR="00430523" w:rsidRDefault="00A209F4">
            <w:pPr>
              <w:jc w:val="center"/>
              <w:rPr>
                <w:ins w:id="181" w:author="Pablo Gomez" w:date="2017-12-31T12:31:00Z"/>
                <w:sz w:val="24"/>
              </w:rPr>
              <w:pPrChange w:id="182" w:author="Pablo Gomez" w:date="2017-12-31T12:31:00Z">
                <w:pPr>
                  <w:jc w:val="both"/>
                </w:pPr>
              </w:pPrChange>
            </w:pPr>
            <w:ins w:id="183" w:author="Pablo Gomez" w:date="2017-12-31T12:33:00Z">
              <w:r>
                <w:rPr>
                  <w:sz w:val="24"/>
                </w:rPr>
                <w:t>trackLength</w:t>
              </w:r>
            </w:ins>
          </w:p>
        </w:tc>
        <w:tc>
          <w:tcPr>
            <w:tcW w:w="1002" w:type="dxa"/>
          </w:tcPr>
          <w:p w14:paraId="2890670D" w14:textId="4F5EA915" w:rsidR="00430523" w:rsidRDefault="00A209F4">
            <w:pPr>
              <w:jc w:val="center"/>
              <w:rPr>
                <w:ins w:id="184" w:author="Pablo Gomez" w:date="2017-12-31T12:31:00Z"/>
                <w:sz w:val="24"/>
              </w:rPr>
              <w:pPrChange w:id="185" w:author="Pablo Gomez" w:date="2017-12-31T12:31:00Z">
                <w:pPr>
                  <w:jc w:val="both"/>
                </w:pPr>
              </w:pPrChange>
            </w:pPr>
            <w:ins w:id="186" w:author="Pablo Gomez" w:date="2017-12-31T12:33:00Z">
              <w:r>
                <w:rPr>
                  <w:sz w:val="24"/>
                </w:rPr>
                <w:t>link</w:t>
              </w:r>
            </w:ins>
          </w:p>
        </w:tc>
        <w:tc>
          <w:tcPr>
            <w:tcW w:w="1002" w:type="dxa"/>
          </w:tcPr>
          <w:p w14:paraId="46CE2A27" w14:textId="1232F880" w:rsidR="00430523" w:rsidRDefault="00A209F4">
            <w:pPr>
              <w:jc w:val="center"/>
              <w:rPr>
                <w:ins w:id="187" w:author="Pablo Gomez" w:date="2017-12-31T12:31:00Z"/>
                <w:sz w:val="24"/>
              </w:rPr>
              <w:pPrChange w:id="188" w:author="Pablo Gomez" w:date="2017-12-31T12:31:00Z">
                <w:pPr>
                  <w:jc w:val="both"/>
                </w:pPr>
              </w:pPrChange>
            </w:pPr>
            <w:ins w:id="189" w:author="Pablo Gomez" w:date="2017-12-31T12:33:00Z">
              <w:r>
                <w:rPr>
                  <w:sz w:val="24"/>
                </w:rPr>
                <w:t>z</w:t>
              </w:r>
            </w:ins>
          </w:p>
        </w:tc>
        <w:tc>
          <w:tcPr>
            <w:tcW w:w="1002" w:type="dxa"/>
          </w:tcPr>
          <w:p w14:paraId="6E33E3A2" w14:textId="6313FED4" w:rsidR="00430523" w:rsidRDefault="00A209F4">
            <w:pPr>
              <w:jc w:val="center"/>
              <w:rPr>
                <w:ins w:id="190" w:author="Pablo Gomez" w:date="2017-12-31T12:31:00Z"/>
                <w:sz w:val="24"/>
              </w:rPr>
              <w:pPrChange w:id="191" w:author="Pablo Gomez" w:date="2017-12-31T12:31:00Z">
                <w:pPr>
                  <w:jc w:val="both"/>
                </w:pPr>
              </w:pPrChange>
            </w:pPr>
            <w:ins w:id="192" w:author="Pablo Gomez" w:date="2017-12-31T12:33:00Z">
              <w:r>
                <w:rPr>
                  <w:sz w:val="24"/>
                </w:rPr>
                <w:t>zc</w:t>
              </w:r>
            </w:ins>
          </w:p>
        </w:tc>
      </w:tr>
    </w:tbl>
    <w:p w14:paraId="6840D3E3" w14:textId="0D23C756" w:rsidR="00430523" w:rsidRDefault="00430523" w:rsidP="00DE5F38">
      <w:pPr>
        <w:jc w:val="both"/>
        <w:rPr>
          <w:ins w:id="193" w:author="Pablo Gomez" w:date="2017-12-31T12:34:00Z"/>
          <w:sz w:val="24"/>
        </w:rPr>
      </w:pPr>
    </w:p>
    <w:p w14:paraId="4A240D6F" w14:textId="1A5FEC34" w:rsidR="00072046" w:rsidRPr="001D4112" w:rsidRDefault="007D0626" w:rsidP="00DE5F38">
      <w:pPr>
        <w:jc w:val="both"/>
        <w:rPr>
          <w:ins w:id="194" w:author="Pablo Gomez" w:date="2017-12-31T12:45:00Z"/>
          <w:rFonts w:cs="Times New Roman"/>
          <w:sz w:val="24"/>
          <w:rPrChange w:id="195" w:author="Pablo Gomez" w:date="2017-12-31T13:58:00Z">
            <w:rPr>
              <w:ins w:id="196" w:author="Pablo Gomez" w:date="2017-12-31T12:45:00Z"/>
              <w:sz w:val="24"/>
            </w:rPr>
          </w:rPrChange>
        </w:rPr>
      </w:pPr>
      <w:ins w:id="197" w:author="Pablo Gomez" w:date="2017-12-31T12:45:00Z">
        <w:r>
          <w:rPr>
            <w:rFonts w:cs="Times New Roman"/>
            <w:sz w:val="24"/>
          </w:rPr>
          <w:t xml:space="preserve">For each localization, the </w:t>
        </w:r>
      </w:ins>
      <w:ins w:id="198" w:author="Pablo Gomez" w:date="2017-12-31T14:18:00Z">
        <w:r w:rsidR="00070133">
          <w:rPr>
            <w:rFonts w:cs="Times New Roman"/>
            <w:sz w:val="24"/>
          </w:rPr>
          <w:t xml:space="preserve">Python </w:t>
        </w:r>
      </w:ins>
      <w:ins w:id="199" w:author="Pablo Gomez" w:date="2017-12-31T12:45:00Z">
        <w:r>
          <w:rPr>
            <w:rFonts w:cs="Times New Roman"/>
            <w:sz w:val="24"/>
          </w:rPr>
          <w:t>software</w:t>
        </w:r>
        <w:r w:rsidR="00072046" w:rsidRPr="001D4112">
          <w:rPr>
            <w:rFonts w:cs="Times New Roman"/>
            <w:sz w:val="24"/>
            <w:rPrChange w:id="200" w:author="Pablo Gomez" w:date="2017-12-31T13:58:00Z">
              <w:rPr>
                <w:rFonts w:ascii="Times New Roman" w:hAnsi="Times New Roman" w:cs="Times New Roman"/>
              </w:rPr>
            </w:rPrChange>
          </w:rPr>
          <w:t xml:space="preserve"> retrieve</w:t>
        </w:r>
      </w:ins>
      <w:ins w:id="201" w:author="Pablo Gomez" w:date="2017-12-31T14:07:00Z">
        <w:r>
          <w:rPr>
            <w:rFonts w:cs="Times New Roman"/>
            <w:sz w:val="24"/>
          </w:rPr>
          <w:t>s</w:t>
        </w:r>
      </w:ins>
      <w:ins w:id="202" w:author="Pablo Gomez" w:date="2017-12-31T12:45:00Z">
        <w:r w:rsidR="00072046" w:rsidRPr="001D4112">
          <w:rPr>
            <w:rFonts w:cs="Times New Roman"/>
            <w:sz w:val="24"/>
            <w:rPrChange w:id="203" w:author="Pablo Gomez" w:date="2017-12-31T13:58:00Z">
              <w:rPr>
                <w:rFonts w:ascii="Times New Roman" w:hAnsi="Times New Roman" w:cs="Times New Roman"/>
              </w:rPr>
            </w:rPrChange>
          </w:rPr>
          <w:t xml:space="preserve"> the spatial coordinates </w:t>
        </w:r>
      </w:ins>
      <w:ins w:id="204" w:author="Pablo Gomez" w:date="2017-12-31T12:47:00Z">
        <w:r w:rsidR="00072046" w:rsidRPr="001D4112">
          <w:rPr>
            <w:rFonts w:cs="Times New Roman"/>
            <w:sz w:val="24"/>
            <w:rPrChange w:id="205" w:author="Pablo Gomez" w:date="2017-12-31T13:58:00Z">
              <w:rPr>
                <w:rFonts w:ascii="Times New Roman" w:hAnsi="Times New Roman" w:cs="Times New Roman"/>
              </w:rPr>
            </w:rPrChange>
          </w:rPr>
          <w:t>(</w:t>
        </w:r>
      </w:ins>
      <w:ins w:id="206" w:author="Pablo Gomez" w:date="2017-12-31T12:45:00Z">
        <w:r w:rsidR="00072046" w:rsidRPr="001D4112">
          <w:rPr>
            <w:rFonts w:cs="Times New Roman"/>
            <w:sz w:val="24"/>
            <w:rPrChange w:id="207" w:author="Pablo Gomez" w:date="2017-12-31T13:58:00Z">
              <w:rPr>
                <w:rFonts w:ascii="Times New Roman" w:hAnsi="Times New Roman" w:cs="Times New Roman"/>
              </w:rPr>
            </w:rPrChange>
          </w:rPr>
          <w:t>x and y</w:t>
        </w:r>
      </w:ins>
      <w:ins w:id="208" w:author="Pablo Gomez" w:date="2017-12-31T12:47:00Z">
        <w:r w:rsidR="00072046" w:rsidRPr="001D4112">
          <w:rPr>
            <w:rFonts w:cs="Times New Roman"/>
            <w:sz w:val="24"/>
            <w:rPrChange w:id="209" w:author="Pablo Gomez" w:date="2017-12-31T13:58:00Z">
              <w:rPr>
                <w:rFonts w:ascii="Times New Roman" w:hAnsi="Times New Roman" w:cs="Times New Roman"/>
              </w:rPr>
            </w:rPrChange>
          </w:rPr>
          <w:t>)</w:t>
        </w:r>
      </w:ins>
      <w:ins w:id="210" w:author="Pablo Gomez" w:date="2017-12-31T12:45:00Z">
        <w:r w:rsidR="00072046" w:rsidRPr="001D4112">
          <w:rPr>
            <w:rFonts w:cs="Times New Roman"/>
            <w:sz w:val="24"/>
            <w:rPrChange w:id="211" w:author="Pablo Gomez" w:date="2017-12-31T13:58:00Z">
              <w:rPr>
                <w:rFonts w:ascii="Times New Roman" w:hAnsi="Times New Roman" w:cs="Times New Roman"/>
              </w:rPr>
            </w:rPrChange>
          </w:rPr>
          <w:t xml:space="preserve">, </w:t>
        </w:r>
      </w:ins>
      <w:ins w:id="212" w:author="Pablo Gomez" w:date="2017-12-31T13:58:00Z">
        <w:r w:rsidR="0046458A">
          <w:rPr>
            <w:rFonts w:cs="Times New Roman"/>
            <w:sz w:val="24"/>
          </w:rPr>
          <w:t xml:space="preserve">in </w:t>
        </w:r>
      </w:ins>
      <w:ins w:id="213" w:author="Pablo Gomez" w:date="2017-12-31T12:45:00Z">
        <w:r w:rsidR="00072046" w:rsidRPr="001D4112">
          <w:rPr>
            <w:rFonts w:cs="Times New Roman"/>
            <w:sz w:val="24"/>
            <w:rPrChange w:id="214" w:author="Pablo Gomez" w:date="2017-12-31T13:58:00Z">
              <w:rPr>
                <w:rFonts w:ascii="Times New Roman" w:hAnsi="Times New Roman" w:cs="Times New Roman"/>
              </w:rPr>
            </w:rPrChange>
          </w:rPr>
          <w:t xml:space="preserve">columns 1 and 2, respectively, </w:t>
        </w:r>
      </w:ins>
      <w:ins w:id="215" w:author="Pablo Gomez" w:date="2017-12-31T14:00:00Z">
        <w:r w:rsidR="009042FA" w:rsidRPr="0022562E">
          <w:rPr>
            <w:rFonts w:cs="Times New Roman"/>
            <w:sz w:val="24"/>
          </w:rPr>
          <w:t>the height of the Gaussian fit (height),</w:t>
        </w:r>
        <w:r w:rsidR="009042FA">
          <w:rPr>
            <w:rFonts w:cs="Times New Roman"/>
            <w:sz w:val="24"/>
          </w:rPr>
          <w:t xml:space="preserve"> in</w:t>
        </w:r>
        <w:r w:rsidR="009042FA" w:rsidRPr="0022562E">
          <w:rPr>
            <w:rFonts w:cs="Times New Roman"/>
            <w:sz w:val="24"/>
          </w:rPr>
          <w:t xml:space="preserve"> column 5</w:t>
        </w:r>
        <w:r w:rsidR="009042FA">
          <w:rPr>
            <w:rFonts w:cs="Times New Roman"/>
            <w:sz w:val="24"/>
          </w:rPr>
          <w:t xml:space="preserve">, </w:t>
        </w:r>
      </w:ins>
      <w:ins w:id="216" w:author="Pablo Gomez" w:date="2017-12-31T12:45:00Z">
        <w:r w:rsidR="00072046" w:rsidRPr="001D4112">
          <w:rPr>
            <w:rFonts w:cs="Times New Roman"/>
            <w:sz w:val="24"/>
            <w:rPrChange w:id="217" w:author="Pablo Gomez" w:date="2017-12-31T13:58:00Z">
              <w:rPr>
                <w:rFonts w:ascii="Times New Roman" w:hAnsi="Times New Roman" w:cs="Times New Roman"/>
              </w:rPr>
            </w:rPrChange>
          </w:rPr>
          <w:t>the camera frame index (f</w:t>
        </w:r>
      </w:ins>
      <w:ins w:id="218" w:author="Pablo Gomez" w:date="2017-12-31T12:46:00Z">
        <w:r w:rsidR="00072046" w:rsidRPr="001D4112">
          <w:rPr>
            <w:rFonts w:cs="Times New Roman"/>
            <w:sz w:val="24"/>
            <w:rPrChange w:id="219" w:author="Pablo Gomez" w:date="2017-12-31T13:58:00Z">
              <w:rPr>
                <w:rFonts w:ascii="Times New Roman" w:hAnsi="Times New Roman" w:cs="Times New Roman"/>
              </w:rPr>
            </w:rPrChange>
          </w:rPr>
          <w:t>rame</w:t>
        </w:r>
      </w:ins>
      <w:ins w:id="220" w:author="Pablo Gomez" w:date="2017-12-31T12:45:00Z">
        <w:r w:rsidR="00072046" w:rsidRPr="001D4112">
          <w:rPr>
            <w:rFonts w:cs="Times New Roman"/>
            <w:sz w:val="24"/>
            <w:rPrChange w:id="221" w:author="Pablo Gomez" w:date="2017-12-31T13:58:00Z">
              <w:rPr>
                <w:rFonts w:ascii="Times New Roman" w:hAnsi="Times New Roman" w:cs="Times New Roman"/>
              </w:rPr>
            </w:rPrChange>
          </w:rPr>
          <w:t>),</w:t>
        </w:r>
      </w:ins>
      <w:ins w:id="222" w:author="Pablo Gomez" w:date="2017-12-31T12:46:00Z">
        <w:r w:rsidR="00072046" w:rsidRPr="001D4112">
          <w:rPr>
            <w:rFonts w:cs="Times New Roman"/>
            <w:sz w:val="24"/>
            <w:rPrChange w:id="223" w:author="Pablo Gomez" w:date="2017-12-31T13:58:00Z">
              <w:rPr>
                <w:rFonts w:ascii="Times New Roman" w:hAnsi="Times New Roman" w:cs="Times New Roman"/>
              </w:rPr>
            </w:rPrChange>
          </w:rPr>
          <w:t xml:space="preserve"> </w:t>
        </w:r>
      </w:ins>
      <w:ins w:id="224" w:author="Pablo Gomez" w:date="2017-12-31T13:59:00Z">
        <w:r w:rsidR="0046458A">
          <w:rPr>
            <w:rFonts w:cs="Times New Roman"/>
            <w:sz w:val="24"/>
          </w:rPr>
          <w:t xml:space="preserve">in </w:t>
        </w:r>
      </w:ins>
      <w:ins w:id="225" w:author="Pablo Gomez" w:date="2017-12-31T12:46:00Z">
        <w:r w:rsidR="00072046" w:rsidRPr="001D4112">
          <w:rPr>
            <w:rFonts w:cs="Times New Roman"/>
            <w:sz w:val="24"/>
            <w:rPrChange w:id="226" w:author="Pablo Gomez" w:date="2017-12-31T13:58:00Z">
              <w:rPr>
                <w:rFonts w:ascii="Times New Roman" w:hAnsi="Times New Roman" w:cs="Times New Roman"/>
              </w:rPr>
            </w:rPrChange>
          </w:rPr>
          <w:t>column 12</w:t>
        </w:r>
      </w:ins>
      <w:ins w:id="227" w:author="Pablo Gomez" w:date="2017-12-31T12:45:00Z">
        <w:r w:rsidR="009042FA">
          <w:rPr>
            <w:rFonts w:cs="Times New Roman"/>
            <w:sz w:val="24"/>
          </w:rPr>
          <w:t xml:space="preserve"> and for 3</w:t>
        </w:r>
        <w:r w:rsidR="00072046" w:rsidRPr="001D4112">
          <w:rPr>
            <w:rFonts w:cs="Times New Roman"/>
            <w:sz w:val="24"/>
            <w:rPrChange w:id="228" w:author="Pablo Gomez" w:date="2017-12-31T13:58:00Z">
              <w:rPr>
                <w:rFonts w:ascii="Times New Roman" w:hAnsi="Times New Roman" w:cs="Times New Roman"/>
              </w:rPr>
            </w:rPrChange>
          </w:rPr>
          <w:t>D measurements the aspect ratio</w:t>
        </w:r>
      </w:ins>
      <w:ins w:id="229" w:author="Pablo Gomez" w:date="2017-12-31T14:00:00Z">
        <w:r w:rsidR="00870D74">
          <w:rPr>
            <w:rFonts w:cs="Times New Roman"/>
            <w:sz w:val="24"/>
          </w:rPr>
          <w:t xml:space="preserve"> (aspect</w:t>
        </w:r>
      </w:ins>
      <w:ins w:id="230" w:author="Pablo Gomez" w:date="2017-12-31T14:01:00Z">
        <w:r w:rsidR="00870D74">
          <w:rPr>
            <w:rFonts w:cs="Times New Roman"/>
            <w:sz w:val="24"/>
          </w:rPr>
          <w:t>; a=</w:t>
        </w:r>
        <w:r w:rsidR="00870D74" w:rsidRPr="0022562E">
          <w:rPr>
            <w:rFonts w:cs="Times New Roman"/>
            <w:sz w:val="24"/>
          </w:rPr>
          <w:t>wx/wy</w:t>
        </w:r>
      </w:ins>
      <w:ins w:id="231" w:author="Pablo Gomez" w:date="2017-12-31T14:00:00Z">
        <w:r w:rsidR="00870D74">
          <w:rPr>
            <w:rFonts w:cs="Times New Roman"/>
            <w:sz w:val="24"/>
          </w:rPr>
          <w:t>), in column 9</w:t>
        </w:r>
      </w:ins>
      <w:ins w:id="232" w:author="Pablo Gomez" w:date="2017-12-31T12:45:00Z">
        <w:r w:rsidR="00690CD9">
          <w:rPr>
            <w:rFonts w:cs="Times New Roman"/>
            <w:sz w:val="24"/>
          </w:rPr>
          <w:t xml:space="preserve"> </w:t>
        </w:r>
      </w:ins>
      <w:ins w:id="233" w:author="Pablo Gomez" w:date="2017-12-31T14:00:00Z">
        <w:r w:rsidR="00870D74">
          <w:rPr>
            <w:rFonts w:cs="Times New Roman"/>
            <w:sz w:val="24"/>
          </w:rPr>
          <w:t>and the</w:t>
        </w:r>
      </w:ins>
      <w:ins w:id="234" w:author="Pablo Gomez" w:date="2017-12-31T12:45:00Z">
        <w:r w:rsidR="00072046" w:rsidRPr="001D4112">
          <w:rPr>
            <w:rFonts w:cs="Times New Roman"/>
            <w:sz w:val="24"/>
            <w:rPrChange w:id="235" w:author="Pablo Gomez" w:date="2017-12-31T13:58:00Z">
              <w:rPr>
                <w:rFonts w:ascii="Times New Roman" w:hAnsi="Times New Roman" w:cs="Times New Roman"/>
              </w:rPr>
            </w:rPrChange>
          </w:rPr>
          <w:t xml:space="preserve"> effective width (</w:t>
        </w:r>
      </w:ins>
      <w:ins w:id="236" w:author="Pablo Gomez" w:date="2017-12-31T12:48:00Z">
        <w:r w:rsidR="00072046" w:rsidRPr="001D4112">
          <w:rPr>
            <w:rFonts w:cs="Times New Roman"/>
            <w:sz w:val="24"/>
            <w:rPrChange w:id="237" w:author="Pablo Gomez" w:date="2017-12-31T13:58:00Z">
              <w:rPr>
                <w:rFonts w:ascii="Times New Roman" w:hAnsi="Times New Roman" w:cs="Times New Roman"/>
              </w:rPr>
            </w:rPrChange>
          </w:rPr>
          <w:t xml:space="preserve">width; </w:t>
        </w:r>
      </w:ins>
      <w:ins w:id="238" w:author="Pablo Gomez" w:date="2017-12-31T12:45:00Z">
        <w:r w:rsidR="00072046" w:rsidRPr="001D4112">
          <w:rPr>
            <w:rFonts w:cs="Times New Roman"/>
            <w:sz w:val="24"/>
            <w:rPrChange w:id="239" w:author="Pablo Gomez" w:date="2017-12-31T13:58:00Z">
              <w:rPr>
                <w:rFonts w:ascii="Times New Roman" w:hAnsi="Times New Roman" w:cs="Times New Roman"/>
              </w:rPr>
            </w:rPrChange>
          </w:rPr>
          <w:t>w = wx*wy)</w:t>
        </w:r>
      </w:ins>
      <w:ins w:id="240" w:author="Pablo Gomez" w:date="2017-12-31T14:01:00Z">
        <w:r w:rsidR="00B36F4F">
          <w:rPr>
            <w:rFonts w:cs="Times New Roman"/>
            <w:sz w:val="24"/>
          </w:rPr>
          <w:t>, in column 7</w:t>
        </w:r>
      </w:ins>
      <w:ins w:id="241" w:author="Pablo Gomez" w:date="2017-12-31T12:45:00Z">
        <w:r w:rsidR="00072046" w:rsidRPr="001D4112">
          <w:rPr>
            <w:rFonts w:cs="Times New Roman"/>
            <w:sz w:val="24"/>
            <w:rPrChange w:id="242" w:author="Pablo Gomez" w:date="2017-12-31T13:58:00Z">
              <w:rPr>
                <w:rFonts w:ascii="Times New Roman" w:hAnsi="Times New Roman" w:cs="Times New Roman"/>
              </w:rPr>
            </w:rPrChange>
          </w:rPr>
          <w:t>.</w:t>
        </w:r>
      </w:ins>
      <w:ins w:id="243" w:author="Pablo Gomez" w:date="2017-12-31T14:08:00Z">
        <w:r w:rsidR="009A18BD">
          <w:rPr>
            <w:rFonts w:cs="Times New Roman"/>
            <w:sz w:val="24"/>
          </w:rPr>
          <w:t xml:space="preserve"> The rest of the parameters in the localization list are not used</w:t>
        </w:r>
      </w:ins>
      <w:ins w:id="244" w:author="Pablo Gomez" w:date="2017-12-31T14:18:00Z">
        <w:r w:rsidR="000F29F2">
          <w:rPr>
            <w:rFonts w:cs="Times New Roman"/>
            <w:sz w:val="24"/>
          </w:rPr>
          <w:t xml:space="preserve"> as inputs</w:t>
        </w:r>
      </w:ins>
      <w:ins w:id="245" w:author="Pablo Gomez" w:date="2017-12-31T14:08:00Z">
        <w:r w:rsidR="009A18BD">
          <w:rPr>
            <w:rFonts w:cs="Times New Roman"/>
            <w:sz w:val="24"/>
          </w:rPr>
          <w:t>.</w:t>
        </w:r>
      </w:ins>
    </w:p>
    <w:p w14:paraId="30A2E52A" w14:textId="64616D93" w:rsidR="00765311" w:rsidRDefault="00835953" w:rsidP="00DE5F38">
      <w:pPr>
        <w:jc w:val="both"/>
        <w:rPr>
          <w:ins w:id="246" w:author="Pablo Gomez" w:date="2017-12-31T12:21:00Z"/>
          <w:sz w:val="24"/>
        </w:rPr>
      </w:pPr>
      <w:ins w:id="247" w:author="Pablo Gomez" w:date="2017-12-31T14:02:00Z">
        <w:r>
          <w:rPr>
            <w:sz w:val="24"/>
          </w:rPr>
          <w:lastRenderedPageBreak/>
          <w:t>After the SVC step</w:t>
        </w:r>
      </w:ins>
      <w:ins w:id="248" w:author="Pablo Gomez" w:date="2017-12-31T14:23:00Z">
        <w:r w:rsidR="003B4842">
          <w:rPr>
            <w:sz w:val="24"/>
          </w:rPr>
          <w:t xml:space="preserve"> (</w:t>
        </w:r>
        <w:r w:rsidR="003B4842" w:rsidRPr="003B4842">
          <w:rPr>
            <w:b/>
            <w:sz w:val="24"/>
            <w:rPrChange w:id="249" w:author="Pablo Gomez" w:date="2017-12-31T14:23:00Z">
              <w:rPr>
                <w:sz w:val="24"/>
              </w:rPr>
            </w:rPrChange>
          </w:rPr>
          <w:t>section 5</w:t>
        </w:r>
        <w:r w:rsidR="003B4842">
          <w:rPr>
            <w:sz w:val="24"/>
          </w:rPr>
          <w:t>)</w:t>
        </w:r>
      </w:ins>
      <w:ins w:id="250" w:author="Pablo Gomez" w:date="2017-12-31T14:02:00Z">
        <w:r>
          <w:rPr>
            <w:sz w:val="24"/>
          </w:rPr>
          <w:t>, the software will add a value to the channel, in column 12</w:t>
        </w:r>
      </w:ins>
      <w:ins w:id="251" w:author="Pablo Gomez" w:date="2017-12-31T14:05:00Z">
        <w:r w:rsidR="00B0251B">
          <w:rPr>
            <w:sz w:val="24"/>
          </w:rPr>
          <w:t>. The number of channels will be equal to the number of modulation lasers in use. A</w:t>
        </w:r>
      </w:ins>
      <w:ins w:id="252" w:author="Pablo Gomez" w:date="2017-12-31T14:03:00Z">
        <w:r>
          <w:rPr>
            <w:sz w:val="24"/>
          </w:rPr>
          <w:t xml:space="preserve">fter </w:t>
        </w:r>
      </w:ins>
      <w:ins w:id="253" w:author="Pablo Gomez" w:date="2017-12-31T14:05:00Z">
        <w:r w:rsidR="003B4842">
          <w:rPr>
            <w:sz w:val="24"/>
          </w:rPr>
          <w:t>the</w:t>
        </w:r>
      </w:ins>
      <w:ins w:id="254" w:author="Pablo Gomez" w:date="2017-12-31T14:03:00Z">
        <w:r>
          <w:rPr>
            <w:sz w:val="24"/>
          </w:rPr>
          <w:t xml:space="preserve"> z position</w:t>
        </w:r>
      </w:ins>
      <w:ins w:id="255" w:author="Pablo Gomez" w:date="2017-12-31T14:06:00Z">
        <w:r w:rsidR="003B4842">
          <w:rPr>
            <w:sz w:val="24"/>
          </w:rPr>
          <w:t xml:space="preserve"> calculation of localizations (</w:t>
        </w:r>
        <w:r w:rsidR="003B4842" w:rsidRPr="003B4842">
          <w:rPr>
            <w:b/>
            <w:sz w:val="24"/>
            <w:rPrChange w:id="256" w:author="Pablo Gomez" w:date="2017-12-31T14:23:00Z">
              <w:rPr>
                <w:sz w:val="24"/>
              </w:rPr>
            </w:rPrChange>
          </w:rPr>
          <w:t>section 6</w:t>
        </w:r>
        <w:r w:rsidR="003B4842">
          <w:rPr>
            <w:sz w:val="24"/>
          </w:rPr>
          <w:t>)</w:t>
        </w:r>
      </w:ins>
      <w:ins w:id="257" w:author="Pablo Gomez" w:date="2017-12-31T14:03:00Z">
        <w:r>
          <w:rPr>
            <w:sz w:val="24"/>
          </w:rPr>
          <w:t xml:space="preserve">, the </w:t>
        </w:r>
      </w:ins>
      <w:ins w:id="258" w:author="Pablo Gomez" w:date="2017-12-31T14:04:00Z">
        <w:r>
          <w:rPr>
            <w:sz w:val="24"/>
          </w:rPr>
          <w:t>software</w:t>
        </w:r>
      </w:ins>
      <w:ins w:id="259" w:author="Pablo Gomez" w:date="2017-12-31T14:03:00Z">
        <w:r>
          <w:rPr>
            <w:sz w:val="24"/>
          </w:rPr>
          <w:t xml:space="preserve"> </w:t>
        </w:r>
      </w:ins>
      <w:ins w:id="260" w:author="Pablo Gomez" w:date="2017-12-31T14:04:00Z">
        <w:r>
          <w:rPr>
            <w:sz w:val="24"/>
          </w:rPr>
          <w:t xml:space="preserve">will add a </w:t>
        </w:r>
      </w:ins>
      <w:ins w:id="261" w:author="Pablo Gomez" w:date="2017-12-31T14:02:00Z">
        <w:r>
          <w:rPr>
            <w:sz w:val="24"/>
          </w:rPr>
          <w:t>z coordinate</w:t>
        </w:r>
      </w:ins>
      <w:ins w:id="262" w:author="Pablo Gomez" w:date="2017-12-31T14:04:00Z">
        <w:r>
          <w:rPr>
            <w:sz w:val="24"/>
          </w:rPr>
          <w:t xml:space="preserve"> to the list</w:t>
        </w:r>
      </w:ins>
      <w:ins w:id="263" w:author="Pablo Gomez" w:date="2017-12-31T14:02:00Z">
        <w:r>
          <w:rPr>
            <w:sz w:val="24"/>
          </w:rPr>
          <w:t>, in column 17</w:t>
        </w:r>
      </w:ins>
      <w:ins w:id="264" w:author="Pablo Gomez" w:date="2017-12-31T14:06:00Z">
        <w:r w:rsidR="006C0B0D">
          <w:rPr>
            <w:sz w:val="24"/>
          </w:rPr>
          <w:t xml:space="preserve"> for each localization</w:t>
        </w:r>
      </w:ins>
      <w:ins w:id="265" w:author="Pablo Gomez" w:date="2017-12-31T14:02:00Z">
        <w:r>
          <w:rPr>
            <w:sz w:val="24"/>
          </w:rPr>
          <w:t>.</w:t>
        </w:r>
      </w:ins>
      <w:ins w:id="266" w:author="Pablo Gomez" w:date="2017-12-31T14:03:00Z">
        <w:r>
          <w:rPr>
            <w:sz w:val="24"/>
          </w:rPr>
          <w:t xml:space="preserve"> </w:t>
        </w:r>
      </w:ins>
      <w:ins w:id="267" w:author="Pablo Gomez" w:date="2017-12-31T12:45:00Z">
        <w:r w:rsidR="00072046">
          <w:rPr>
            <w:sz w:val="24"/>
          </w:rPr>
          <w:t xml:space="preserve"> </w:t>
        </w:r>
      </w:ins>
    </w:p>
    <w:p w14:paraId="08341E84" w14:textId="3DC0F246" w:rsidR="004D5567" w:rsidRPr="00DE5F38" w:rsidDel="00A209F4" w:rsidRDefault="004D5567" w:rsidP="00DE5F38">
      <w:pPr>
        <w:jc w:val="both"/>
        <w:rPr>
          <w:del w:id="268" w:author="Pablo Gomez" w:date="2017-12-31T12:33:00Z"/>
          <w:sz w:val="24"/>
        </w:rPr>
      </w:pPr>
    </w:p>
    <w:p w14:paraId="4E22073D" w14:textId="556DFD79" w:rsidR="00DE5F38" w:rsidRPr="00DE5F38" w:rsidRDefault="00DE5F38" w:rsidP="00DE5F38">
      <w:pPr>
        <w:jc w:val="both"/>
        <w:rPr>
          <w:sz w:val="24"/>
        </w:rPr>
      </w:pPr>
      <w:r w:rsidRPr="00DE5F38">
        <w:rPr>
          <w:sz w:val="24"/>
        </w:rPr>
        <w:t>-</w:t>
      </w:r>
      <w:del w:id="269" w:author="Melike Lakadamyali" w:date="2017-12-31T00:16:00Z">
        <w:r w:rsidRPr="00DE5F38" w:rsidDel="00D4245B">
          <w:rPr>
            <w:sz w:val="24"/>
          </w:rPr>
          <w:delText xml:space="preserve"> Categorize localizations.</w:delText>
        </w:r>
      </w:del>
      <w:r w:rsidR="003D672F">
        <w:rPr>
          <w:sz w:val="24"/>
        </w:rPr>
        <w:t xml:space="preserve"> Categorize localizations into single- of multi-frame localizations</w:t>
      </w:r>
      <w:ins w:id="270" w:author="Pablo Gomez" w:date="2017-12-31T14:20:00Z">
        <w:r w:rsidR="00290B3D">
          <w:rPr>
            <w:sz w:val="24"/>
          </w:rPr>
          <w:t>, from the Insight3 localization list.</w:t>
        </w:r>
      </w:ins>
      <w:del w:id="271" w:author="Pablo Gomez" w:date="2017-12-31T14:20:00Z">
        <w:r w:rsidR="003D672F" w:rsidDel="00290B3D">
          <w:rPr>
            <w:sz w:val="24"/>
          </w:rPr>
          <w:delText>.</w:delText>
        </w:r>
      </w:del>
      <w:r w:rsidR="003D672F">
        <w:rPr>
          <w:sz w:val="24"/>
        </w:rPr>
        <w:t xml:space="preserve"> You can define the distance threshold</w:t>
      </w:r>
      <w:r w:rsidR="00661E50">
        <w:rPr>
          <w:sz w:val="24"/>
        </w:rPr>
        <w:t xml:space="preserve"> from frame to frame</w:t>
      </w:r>
      <w:r w:rsidR="003D672F">
        <w:rPr>
          <w:sz w:val="24"/>
        </w:rPr>
        <w:t xml:space="preserve"> in pixels of a molecule to be considered the same</w:t>
      </w:r>
      <w:r w:rsidR="00661E50">
        <w:rPr>
          <w:sz w:val="24"/>
        </w:rPr>
        <w:t xml:space="preserve"> molecule</w:t>
      </w:r>
      <w:r w:rsidR="003D672F">
        <w:rPr>
          <w:sz w:val="24"/>
        </w:rPr>
        <w:t>.</w:t>
      </w:r>
      <w:ins w:id="272" w:author="Melike Lakadamyali" w:date="2017-12-31T00:16:00Z">
        <w:r w:rsidR="00D4245B">
          <w:rPr>
            <w:sz w:val="24"/>
          </w:rPr>
          <w:t xml:space="preserve"> In the manuscript, we used 80 nm.</w:t>
        </w:r>
      </w:ins>
      <w:r w:rsidR="003D672F">
        <w:rPr>
          <w:sz w:val="24"/>
        </w:rPr>
        <w:t xml:space="preserve"> </w:t>
      </w:r>
      <w:r w:rsidR="0017226D">
        <w:rPr>
          <w:sz w:val="24"/>
        </w:rPr>
        <w:t xml:space="preserve">This step will output </w:t>
      </w:r>
      <w:r w:rsidR="00DC4552">
        <w:rPr>
          <w:sz w:val="24"/>
        </w:rPr>
        <w:t>two .bin lists with the single- and multi-frame localizations</w:t>
      </w:r>
    </w:p>
    <w:p w14:paraId="0A7C7E10" w14:textId="77777777" w:rsidR="00DE5F38" w:rsidRPr="00DE5F38" w:rsidRDefault="0017226D" w:rsidP="00DE5F38">
      <w:pPr>
        <w:jc w:val="both"/>
        <w:rPr>
          <w:sz w:val="24"/>
        </w:rPr>
      </w:pPr>
      <w:r>
        <w:rPr>
          <w:sz w:val="24"/>
        </w:rPr>
        <w:t>- (O</w:t>
      </w:r>
      <w:r w:rsidR="00DE5F38" w:rsidRPr="00DE5F38">
        <w:rPr>
          <w:sz w:val="24"/>
        </w:rPr>
        <w:t xml:space="preserve">ptional) Read a single localization frame to ensure that the previous steps were successful. If an empty array [] is printed that is </w:t>
      </w:r>
      <w:r w:rsidR="0073722C" w:rsidRPr="00DE5F38">
        <w:rPr>
          <w:sz w:val="24"/>
        </w:rPr>
        <w:t>all right</w:t>
      </w:r>
      <w:r w:rsidR="00DE5F38" w:rsidRPr="00DE5F38">
        <w:rPr>
          <w:sz w:val="24"/>
        </w:rPr>
        <w:t xml:space="preserve">, it just means </w:t>
      </w:r>
      <w:r w:rsidR="0073722C">
        <w:rPr>
          <w:sz w:val="24"/>
        </w:rPr>
        <w:t>there were no localizations in that frame</w:t>
      </w:r>
      <w:r w:rsidR="00DE5F38" w:rsidRPr="00DE5F38">
        <w:rPr>
          <w:sz w:val="24"/>
        </w:rPr>
        <w:t>.</w:t>
      </w:r>
      <w:r w:rsidR="007A47B1">
        <w:rPr>
          <w:sz w:val="24"/>
        </w:rPr>
        <w:t xml:space="preserve"> You can define the Frame to read (frame number) for this step.</w:t>
      </w:r>
    </w:p>
    <w:p w14:paraId="64FCE98D" w14:textId="77777777" w:rsidR="004F4B9C" w:rsidDel="004070C8" w:rsidRDefault="00DE5F38" w:rsidP="00DE5F38">
      <w:pPr>
        <w:jc w:val="both"/>
        <w:rPr>
          <w:del w:id="273" w:author="Melike Lakadamyali" w:date="2017-12-31T00:17:00Z"/>
          <w:sz w:val="24"/>
        </w:rPr>
      </w:pPr>
      <w:r w:rsidRPr="00DE5F38">
        <w:rPr>
          <w:sz w:val="24"/>
        </w:rPr>
        <w:t>- Demodulate at each localization. This will operate on both the sin</w:t>
      </w:r>
      <w:r w:rsidR="00987BD6">
        <w:rPr>
          <w:sz w:val="24"/>
        </w:rPr>
        <w:t xml:space="preserve">gle- and multi-frame data sets by performing the Discrete Fast Fourier Transform and saving the intensities in the frequency domain for all the frequency bins in use. </w:t>
      </w:r>
      <w:r w:rsidR="00B71FF7">
        <w:rPr>
          <w:sz w:val="24"/>
        </w:rPr>
        <w:t>It will create files with those intensities for single</w:t>
      </w:r>
      <w:r w:rsidR="00F0006C">
        <w:rPr>
          <w:sz w:val="24"/>
        </w:rPr>
        <w:t>- and multi-frame localizations. Those files will be .ints files with the suffixes “indiv_single</w:t>
      </w:r>
      <w:r w:rsidR="00F0006C" w:rsidRPr="00F0006C">
        <w:rPr>
          <w:sz w:val="24"/>
        </w:rPr>
        <w:t>_list.ints</w:t>
      </w:r>
      <w:r w:rsidR="00F0006C">
        <w:rPr>
          <w:sz w:val="24"/>
        </w:rPr>
        <w:t>” and “</w:t>
      </w:r>
      <w:r w:rsidR="00F0006C" w:rsidRPr="00F0006C">
        <w:rPr>
          <w:sz w:val="24"/>
        </w:rPr>
        <w:t>indiv_multi_list.ints</w:t>
      </w:r>
      <w:r w:rsidR="00F0006C">
        <w:rPr>
          <w:sz w:val="24"/>
        </w:rPr>
        <w:t>”.</w:t>
      </w:r>
    </w:p>
    <w:p w14:paraId="5598B9D6" w14:textId="77777777" w:rsidR="000A6039" w:rsidDel="004070C8" w:rsidRDefault="000A6039" w:rsidP="00DE5F38">
      <w:pPr>
        <w:jc w:val="both"/>
        <w:rPr>
          <w:del w:id="274" w:author="Melike Lakadamyali" w:date="2017-12-31T00:16:00Z"/>
          <w:sz w:val="24"/>
        </w:rPr>
      </w:pPr>
    </w:p>
    <w:p w14:paraId="5F1E2AFF" w14:textId="77777777" w:rsidR="000A6039" w:rsidDel="004070C8" w:rsidRDefault="000A6039" w:rsidP="00DE5F38">
      <w:pPr>
        <w:jc w:val="both"/>
        <w:rPr>
          <w:del w:id="275" w:author="Melike Lakadamyali" w:date="2017-12-31T00:17:00Z"/>
          <w:sz w:val="24"/>
        </w:rPr>
      </w:pPr>
    </w:p>
    <w:p w14:paraId="236453D4" w14:textId="77777777" w:rsidR="000A6039" w:rsidRDefault="000A6039" w:rsidP="00DE5F38">
      <w:pPr>
        <w:jc w:val="both"/>
        <w:rPr>
          <w:sz w:val="24"/>
        </w:rPr>
      </w:pPr>
    </w:p>
    <w:p w14:paraId="5AF0A1AA" w14:textId="77777777" w:rsidR="000A6039" w:rsidRDefault="0041602C" w:rsidP="00DE5F38">
      <w:pPr>
        <w:jc w:val="both"/>
        <w:rPr>
          <w:b/>
          <w:sz w:val="28"/>
        </w:rPr>
      </w:pPr>
      <w:r>
        <w:rPr>
          <w:b/>
          <w:sz w:val="28"/>
        </w:rPr>
        <w:t>4</w:t>
      </w:r>
      <w:r w:rsidRPr="00C9047B">
        <w:rPr>
          <w:b/>
          <w:sz w:val="28"/>
        </w:rPr>
        <w:t xml:space="preserve">. </w:t>
      </w:r>
      <w:r>
        <w:rPr>
          <w:b/>
          <w:sz w:val="28"/>
        </w:rPr>
        <w:t>Demodulate the experimental data</w:t>
      </w:r>
      <w:r w:rsidRPr="00C9047B">
        <w:rPr>
          <w:b/>
          <w:sz w:val="28"/>
        </w:rPr>
        <w:t>:</w:t>
      </w:r>
    </w:p>
    <w:p w14:paraId="5C76D2B2" w14:textId="56E9A229" w:rsidR="002D19E6" w:rsidRPr="000A6039" w:rsidRDefault="00DE5F38" w:rsidP="00DE5F38">
      <w:pPr>
        <w:jc w:val="both"/>
        <w:rPr>
          <w:b/>
          <w:sz w:val="28"/>
        </w:rPr>
      </w:pPr>
      <w:r w:rsidRPr="00DE5F38">
        <w:rPr>
          <w:sz w:val="24"/>
        </w:rPr>
        <w:t xml:space="preserve">Now that all of the calibration data sets have been processed, it's time to </w:t>
      </w:r>
      <w:r w:rsidR="002B4905">
        <w:rPr>
          <w:sz w:val="24"/>
        </w:rPr>
        <w:t xml:space="preserve">move to the real </w:t>
      </w:r>
      <w:ins w:id="276" w:author="Melike Lakadamyali" w:date="2017-12-31T00:17:00Z">
        <w:r w:rsidR="004070C8">
          <w:rPr>
            <w:sz w:val="24"/>
          </w:rPr>
          <w:t xml:space="preserve">multi-color </w:t>
        </w:r>
      </w:ins>
      <w:ins w:id="277" w:author="Melike Lakadamyali" w:date="2017-12-31T00:18:00Z">
        <w:r w:rsidR="004070C8">
          <w:rPr>
            <w:sz w:val="24"/>
          </w:rPr>
          <w:t xml:space="preserve">experimental </w:t>
        </w:r>
      </w:ins>
      <w:r w:rsidR="002B4905">
        <w:rPr>
          <w:sz w:val="24"/>
        </w:rPr>
        <w:t>data</w:t>
      </w:r>
      <w:del w:id="278" w:author="Melike Lakadamyali" w:date="2017-12-31T00:18:00Z">
        <w:r w:rsidR="002B4905" w:rsidDel="004070C8">
          <w:rPr>
            <w:sz w:val="24"/>
          </w:rPr>
          <w:delText xml:space="preserve"> (the multi-color data from Cells</w:delText>
        </w:r>
        <w:r w:rsidRPr="00DE5F38" w:rsidDel="004070C8">
          <w:rPr>
            <w:sz w:val="24"/>
          </w:rPr>
          <w:delText>)</w:delText>
        </w:r>
      </w:del>
      <w:r w:rsidRPr="00DE5F38">
        <w:rPr>
          <w:sz w:val="24"/>
        </w:rPr>
        <w:t xml:space="preserve">. All of the processing steps </w:t>
      </w:r>
      <w:r w:rsidR="002D19E6">
        <w:rPr>
          <w:sz w:val="24"/>
        </w:rPr>
        <w:t xml:space="preserve">for the demodulation of the real data </w:t>
      </w:r>
      <w:r w:rsidRPr="00DE5F38">
        <w:rPr>
          <w:sz w:val="24"/>
        </w:rPr>
        <w:t>are the same as above</w:t>
      </w:r>
      <w:r w:rsidR="004F4B9C">
        <w:rPr>
          <w:sz w:val="24"/>
        </w:rPr>
        <w:t xml:space="preserve"> (</w:t>
      </w:r>
      <w:r w:rsidR="004F4B9C" w:rsidRPr="004F4B9C">
        <w:rPr>
          <w:b/>
          <w:sz w:val="24"/>
        </w:rPr>
        <w:t>step 3</w:t>
      </w:r>
      <w:r w:rsidR="002D19E6">
        <w:rPr>
          <w:sz w:val="24"/>
        </w:rPr>
        <w:t>).</w:t>
      </w:r>
      <w:ins w:id="279" w:author="Pablo Gomez" w:date="2017-12-31T14:13:00Z">
        <w:r w:rsidR="00F1437A">
          <w:rPr>
            <w:sz w:val="24"/>
          </w:rPr>
          <w:t xml:space="preserve"> We will obtain all the output files, in the same folder, containing the intensities in the frequency domain, for the different frequency bins. </w:t>
        </w:r>
      </w:ins>
      <w:ins w:id="280" w:author="Pablo Gomez" w:date="2017-12-31T14:14:00Z">
        <w:r w:rsidR="00F1437A">
          <w:rPr>
            <w:sz w:val="24"/>
          </w:rPr>
          <w:t>Remember that the localization step must be performed on the background</w:t>
        </w:r>
        <w:r w:rsidR="008842E9">
          <w:rPr>
            <w:sz w:val="24"/>
          </w:rPr>
          <w:t>-free DAX fil</w:t>
        </w:r>
        <w:r w:rsidR="00A011CF">
          <w:rPr>
            <w:sz w:val="24"/>
          </w:rPr>
          <w:t>e, if not, the program will produce</w:t>
        </w:r>
        <w:r w:rsidR="008842E9">
          <w:rPr>
            <w:sz w:val="24"/>
          </w:rPr>
          <w:t xml:space="preserve"> errors.</w:t>
        </w:r>
      </w:ins>
    </w:p>
    <w:p w14:paraId="557DCBA2" w14:textId="77777777" w:rsidR="002D19E6" w:rsidRPr="002D19E6" w:rsidRDefault="002D19E6" w:rsidP="00DE5F38">
      <w:pPr>
        <w:jc w:val="both"/>
        <w:rPr>
          <w:b/>
          <w:sz w:val="28"/>
        </w:rPr>
      </w:pPr>
      <w:r>
        <w:rPr>
          <w:b/>
          <w:sz w:val="28"/>
        </w:rPr>
        <w:t>5</w:t>
      </w:r>
      <w:r w:rsidRPr="00C9047B">
        <w:rPr>
          <w:b/>
          <w:sz w:val="28"/>
        </w:rPr>
        <w:t xml:space="preserve">. </w:t>
      </w:r>
      <w:r w:rsidR="00857125">
        <w:rPr>
          <w:b/>
          <w:sz w:val="28"/>
        </w:rPr>
        <w:t>Support Vector Classification of the fluorophores</w:t>
      </w:r>
      <w:r w:rsidRPr="00C9047B">
        <w:rPr>
          <w:b/>
          <w:sz w:val="28"/>
        </w:rPr>
        <w:t>:</w:t>
      </w:r>
    </w:p>
    <w:p w14:paraId="55F9DEF1" w14:textId="0182B7CC" w:rsidR="002D19E6" w:rsidRPr="00A85050" w:rsidRDefault="002D19E6" w:rsidP="002D19E6">
      <w:pPr>
        <w:jc w:val="both"/>
        <w:rPr>
          <w:b/>
          <w:sz w:val="28"/>
        </w:rPr>
      </w:pPr>
      <w:r>
        <w:rPr>
          <w:sz w:val="24"/>
        </w:rPr>
        <w:t>A</w:t>
      </w:r>
      <w:r w:rsidRPr="00DE5F38">
        <w:rPr>
          <w:sz w:val="24"/>
        </w:rPr>
        <w:t xml:space="preserve">t this </w:t>
      </w:r>
      <w:r w:rsidR="002A287E" w:rsidRPr="00DE5F38">
        <w:rPr>
          <w:sz w:val="24"/>
        </w:rPr>
        <w:t>point,</w:t>
      </w:r>
      <w:r w:rsidRPr="00DE5F38">
        <w:rPr>
          <w:sz w:val="24"/>
        </w:rPr>
        <w:t xml:space="preserve"> you should re-edit your config.cfg file to include the proper paths to the calibration files. Note that the order is im</w:t>
      </w:r>
      <w:r>
        <w:rPr>
          <w:sz w:val="24"/>
        </w:rPr>
        <w:t xml:space="preserve">portant. </w:t>
      </w:r>
      <w:r w:rsidR="00857125">
        <w:rPr>
          <w:sz w:val="24"/>
        </w:rPr>
        <w:t xml:space="preserve">In the data </w:t>
      </w:r>
      <w:r w:rsidR="002A287E">
        <w:rPr>
          <w:sz w:val="24"/>
        </w:rPr>
        <w:t>directory,</w:t>
      </w:r>
      <w:r w:rsidR="00857125">
        <w:rPr>
          <w:sz w:val="24"/>
        </w:rPr>
        <w:t xml:space="preserve"> you should</w:t>
      </w:r>
      <w:ins w:id="281" w:author="Pablo Gomez" w:date="2017-12-31T12:20:00Z">
        <w:r w:rsidR="0073718F">
          <w:rPr>
            <w:sz w:val="24"/>
          </w:rPr>
          <w:t xml:space="preserve"> select</w:t>
        </w:r>
      </w:ins>
      <w:r w:rsidR="00857125">
        <w:rPr>
          <w:sz w:val="24"/>
        </w:rPr>
        <w:t xml:space="preserve"> the </w:t>
      </w:r>
      <w:ins w:id="282" w:author="Pablo Gomez" w:date="2017-12-31T14:11:00Z">
        <w:r w:rsidR="00786CA4">
          <w:rPr>
            <w:sz w:val="24"/>
          </w:rPr>
          <w:t>folder</w:t>
        </w:r>
        <w:r w:rsidR="0036704E">
          <w:rPr>
            <w:sz w:val="24"/>
          </w:rPr>
          <w:t xml:space="preserve"> containing the </w:t>
        </w:r>
      </w:ins>
      <w:r w:rsidR="00857125">
        <w:rPr>
          <w:sz w:val="24"/>
        </w:rPr>
        <w:t>real data with all the output files for the intensities in the frequency domain of single- and multi-frame localizations</w:t>
      </w:r>
      <w:ins w:id="283" w:author="Pablo Gomez" w:date="2017-12-31T14:11:00Z">
        <w:r w:rsidR="0036704E">
          <w:rPr>
            <w:sz w:val="24"/>
          </w:rPr>
          <w:t xml:space="preserve"> obtained in previous steps</w:t>
        </w:r>
      </w:ins>
      <w:r w:rsidR="00857125">
        <w:rPr>
          <w:sz w:val="24"/>
        </w:rPr>
        <w:t>.</w:t>
      </w:r>
    </w:p>
    <w:p w14:paraId="6DEA9C43" w14:textId="1F057330" w:rsidR="002D19E6" w:rsidRDefault="00857125" w:rsidP="00DE5F38">
      <w:pPr>
        <w:jc w:val="both"/>
        <w:rPr>
          <w:sz w:val="24"/>
        </w:rPr>
      </w:pPr>
      <w:r>
        <w:rPr>
          <w:sz w:val="24"/>
        </w:rPr>
        <w:t xml:space="preserve">Now </w:t>
      </w:r>
      <w:ins w:id="284" w:author="Melike Lakadamyali" w:date="2017-12-31T00:19:00Z">
        <w:r w:rsidR="00687CF2">
          <w:rPr>
            <w:sz w:val="24"/>
          </w:rPr>
          <w:t>the software</w:t>
        </w:r>
      </w:ins>
      <w:del w:id="285" w:author="Melike Lakadamyali" w:date="2017-12-31T00:19:00Z">
        <w:r w:rsidDel="00687CF2">
          <w:rPr>
            <w:sz w:val="24"/>
          </w:rPr>
          <w:delText>we</w:delText>
        </w:r>
      </w:del>
      <w:r>
        <w:rPr>
          <w:sz w:val="24"/>
        </w:rPr>
        <w:t xml:space="preserve"> will classify the fluorophores of the real data:</w:t>
      </w:r>
    </w:p>
    <w:p w14:paraId="5C79B8F0" w14:textId="77777777" w:rsidR="00DE5F38" w:rsidRPr="00DE5F38" w:rsidRDefault="00DE5F38" w:rsidP="00DE5F38">
      <w:pPr>
        <w:jc w:val="both"/>
        <w:rPr>
          <w:sz w:val="24"/>
        </w:rPr>
      </w:pPr>
      <w:r w:rsidRPr="00DE5F38">
        <w:rPr>
          <w:sz w:val="24"/>
        </w:rPr>
        <w:t>- Ensure that you have the correct number of frequency bins, active lasers, and wavelength/fluorophore fields selected.</w:t>
      </w:r>
    </w:p>
    <w:p w14:paraId="44B8C01B" w14:textId="77777777" w:rsidR="00DE5F38" w:rsidRPr="00DE5F38" w:rsidRDefault="00DE5F38" w:rsidP="00DE5F38">
      <w:pPr>
        <w:jc w:val="both"/>
        <w:rPr>
          <w:sz w:val="24"/>
        </w:rPr>
      </w:pPr>
      <w:r w:rsidRPr="00DE5F38">
        <w:rPr>
          <w:sz w:val="24"/>
        </w:rPr>
        <w:t>- Click on "Reload directories".</w:t>
      </w:r>
    </w:p>
    <w:p w14:paraId="7EAE9B61" w14:textId="47EDD57C" w:rsidR="00DE5F38" w:rsidRPr="00DE5F38" w:rsidRDefault="00DE5F38" w:rsidP="00DE5F38">
      <w:pPr>
        <w:jc w:val="both"/>
        <w:rPr>
          <w:sz w:val="24"/>
        </w:rPr>
      </w:pPr>
      <w:r w:rsidRPr="00DE5F38">
        <w:rPr>
          <w:sz w:val="24"/>
        </w:rPr>
        <w:t>- Select a rejection ratio</w:t>
      </w:r>
      <w:r w:rsidR="00A9585D">
        <w:rPr>
          <w:sz w:val="24"/>
        </w:rPr>
        <w:t xml:space="preserve"> of 1.0 to start. T</w:t>
      </w:r>
      <w:r w:rsidRPr="00DE5F38">
        <w:rPr>
          <w:sz w:val="24"/>
        </w:rPr>
        <w:t>his number now represents the (approximate) percentage of localizations that are used, so 1.0 = 100%, 0.9 ~ 90%, etc. Lo</w:t>
      </w:r>
      <w:r w:rsidR="00082082">
        <w:rPr>
          <w:sz w:val="24"/>
        </w:rPr>
        <w:t>wer numbers result in less crosstalk</w:t>
      </w:r>
      <w:r w:rsidRPr="00DE5F38">
        <w:rPr>
          <w:sz w:val="24"/>
        </w:rPr>
        <w:t>, but fewer localizations</w:t>
      </w:r>
      <w:r w:rsidR="00082082">
        <w:rPr>
          <w:sz w:val="24"/>
        </w:rPr>
        <w:t xml:space="preserve"> (see Supplementary material)</w:t>
      </w:r>
      <w:r w:rsidRPr="00DE5F38">
        <w:rPr>
          <w:sz w:val="24"/>
        </w:rPr>
        <w:t>.</w:t>
      </w:r>
      <w:r w:rsidR="0035721E">
        <w:rPr>
          <w:sz w:val="24"/>
        </w:rPr>
        <w:t xml:space="preserve"> Then you can reduce that value accordingly with your needs and check the results.</w:t>
      </w:r>
      <w:ins w:id="286" w:author="Melike Lakadamyali" w:date="2017-12-31T00:19:00Z">
        <w:r w:rsidR="00687CF2">
          <w:rPr>
            <w:sz w:val="24"/>
          </w:rPr>
          <w:t xml:space="preserve"> </w:t>
        </w:r>
        <w:r w:rsidR="00687CF2" w:rsidRPr="00202D6F">
          <w:rPr>
            <w:sz w:val="24"/>
          </w:rPr>
          <w:t xml:space="preserve">In the manuscript we used a threshold value of </w:t>
        </w:r>
      </w:ins>
      <w:ins w:id="287" w:author="Pablo Gomez" w:date="2017-12-31T12:18:00Z">
        <w:r w:rsidR="00202D6F" w:rsidRPr="00202D6F">
          <w:rPr>
            <w:sz w:val="24"/>
            <w:rPrChange w:id="288" w:author="Pablo Gomez" w:date="2017-12-31T12:18:00Z">
              <w:rPr>
                <w:sz w:val="24"/>
                <w:highlight w:val="yellow"/>
              </w:rPr>
            </w:rPrChange>
          </w:rPr>
          <w:t>0.96.</w:t>
        </w:r>
      </w:ins>
      <w:ins w:id="289" w:author="Melike Lakadamyali" w:date="2017-12-31T00:19:00Z">
        <w:del w:id="290" w:author="Pablo Gomez" w:date="2017-12-31T12:18:00Z">
          <w:r w:rsidR="00687CF2" w:rsidRPr="00687CF2" w:rsidDel="00202D6F">
            <w:rPr>
              <w:sz w:val="24"/>
              <w:highlight w:val="yellow"/>
              <w:rPrChange w:id="291" w:author="Melike Lakadamyali" w:date="2017-12-31T00:20:00Z">
                <w:rPr>
                  <w:sz w:val="24"/>
                </w:rPr>
              </w:rPrChange>
            </w:rPr>
            <w:delText>XX</w:delText>
          </w:r>
        </w:del>
      </w:ins>
    </w:p>
    <w:p w14:paraId="0B8BD4B3" w14:textId="7C271145" w:rsidR="00DE5F38" w:rsidRPr="00DE5F38" w:rsidRDefault="006660AC" w:rsidP="00DE5F38">
      <w:pPr>
        <w:jc w:val="both"/>
        <w:rPr>
          <w:sz w:val="24"/>
        </w:rPr>
      </w:pPr>
      <w:r>
        <w:rPr>
          <w:sz w:val="24"/>
        </w:rPr>
        <w:lastRenderedPageBreak/>
        <w:t xml:space="preserve">- Train the SVC. </w:t>
      </w:r>
      <w:r w:rsidR="00DE5F38" w:rsidRPr="00DE5F38">
        <w:rPr>
          <w:sz w:val="24"/>
        </w:rPr>
        <w:t>You will get t</w:t>
      </w:r>
      <w:ins w:id="292" w:author="Melike Lakadamyali" w:date="2017-12-31T00:20:00Z">
        <w:r w:rsidR="005A0AD2">
          <w:rPr>
            <w:sz w:val="24"/>
          </w:rPr>
          <w:t>wo</w:t>
        </w:r>
      </w:ins>
      <w:del w:id="293" w:author="Melike Lakadamyali" w:date="2017-12-31T00:20:00Z">
        <w:r w:rsidR="00DE5F38" w:rsidRPr="00DE5F38" w:rsidDel="005A0AD2">
          <w:rPr>
            <w:sz w:val="24"/>
          </w:rPr>
          <w:delText>o</w:delText>
        </w:r>
      </w:del>
      <w:r w:rsidR="00DE5F38" w:rsidRPr="00DE5F38">
        <w:rPr>
          <w:sz w:val="24"/>
        </w:rPr>
        <w:t xml:space="preserve"> critical pieces of information after this step. First, a new window will appear that contains a scatter plot of the calibration localizations overlaid on the decision boundary from the SVC. This gives a visual representation of how 'good' the training is. Second, in your </w:t>
      </w:r>
      <w:r>
        <w:rPr>
          <w:sz w:val="24"/>
        </w:rPr>
        <w:t xml:space="preserve">Python </w:t>
      </w:r>
      <w:r w:rsidR="00DE5F38" w:rsidRPr="00DE5F38">
        <w:rPr>
          <w:sz w:val="24"/>
        </w:rPr>
        <w:t xml:space="preserve">console window you will see the error rate from the calibration data on that decision boundary for each fluorophore as well as the number of fluorophores that have been used to train the SVC. Error rates of ~5% are </w:t>
      </w:r>
      <w:del w:id="294" w:author="Melike Lakadamyali" w:date="2017-12-31T00:20:00Z">
        <w:r w:rsidR="00DE5F38" w:rsidRPr="00DE5F38" w:rsidDel="005A0AD2">
          <w:rPr>
            <w:sz w:val="24"/>
          </w:rPr>
          <w:delText>probably good enough</w:delText>
        </w:r>
      </w:del>
      <w:ins w:id="295" w:author="Melike Lakadamyali" w:date="2017-12-31T00:20:00Z">
        <w:r w:rsidR="005A0AD2">
          <w:rPr>
            <w:sz w:val="24"/>
          </w:rPr>
          <w:t>acceptable</w:t>
        </w:r>
      </w:ins>
      <w:del w:id="296" w:author="Melike Lakadamyali" w:date="2017-12-31T00:21:00Z">
        <w:r w:rsidR="00DE5F38" w:rsidRPr="00DE5F38" w:rsidDel="005A0AD2">
          <w:rPr>
            <w:sz w:val="24"/>
          </w:rPr>
          <w:delText xml:space="preserve"> for what we're doing</w:delText>
        </w:r>
      </w:del>
      <w:r w:rsidR="00DE5F38" w:rsidRPr="00DE5F38">
        <w:rPr>
          <w:sz w:val="24"/>
        </w:rPr>
        <w:t xml:space="preserve">, but </w:t>
      </w:r>
      <w:ins w:id="297" w:author="Melike Lakadamyali" w:date="2017-12-31T00:21:00Z">
        <w:r w:rsidR="005A0AD2">
          <w:rPr>
            <w:sz w:val="24"/>
          </w:rPr>
          <w:t xml:space="preserve">you can </w:t>
        </w:r>
      </w:ins>
      <w:r w:rsidR="00DE5F38" w:rsidRPr="00DE5F38">
        <w:rPr>
          <w:sz w:val="24"/>
        </w:rPr>
        <w:t xml:space="preserve">play with the rejection ratio </w:t>
      </w:r>
      <w:del w:id="298" w:author="Melike Lakadamyali" w:date="2017-12-31T00:21:00Z">
        <w:r w:rsidR="00DE5F38" w:rsidRPr="00DE5F38" w:rsidDel="005A0AD2">
          <w:rPr>
            <w:sz w:val="24"/>
          </w:rPr>
          <w:delText>to see how well you can d</w:delText>
        </w:r>
      </w:del>
      <w:ins w:id="299" w:author="Melike Lakadamyali" w:date="2017-12-31T00:22:00Z">
        <w:r w:rsidR="005A0AD2">
          <w:rPr>
            <w:sz w:val="24"/>
          </w:rPr>
          <w:t>to increase or decrease the error rate according to your needs</w:t>
        </w:r>
      </w:ins>
      <w:del w:id="300" w:author="Melike Lakadamyali" w:date="2017-12-31T00:21:00Z">
        <w:r w:rsidR="00DE5F38" w:rsidRPr="00DE5F38" w:rsidDel="005A0AD2">
          <w:rPr>
            <w:sz w:val="24"/>
          </w:rPr>
          <w:delText>o</w:delText>
        </w:r>
      </w:del>
      <w:r w:rsidR="00DE5F38" w:rsidRPr="00DE5F38">
        <w:rPr>
          <w:sz w:val="24"/>
        </w:rPr>
        <w:t>.</w:t>
      </w:r>
    </w:p>
    <w:p w14:paraId="0E6B7F44" w14:textId="77777777" w:rsidR="00DE5F38" w:rsidRPr="00DE5F38" w:rsidRDefault="00DE5F38" w:rsidP="00DE5F38">
      <w:pPr>
        <w:jc w:val="both"/>
        <w:rPr>
          <w:sz w:val="24"/>
        </w:rPr>
      </w:pPr>
      <w:r w:rsidRPr="00DE5F38">
        <w:rPr>
          <w:sz w:val="24"/>
        </w:rPr>
        <w:t xml:space="preserve">- </w:t>
      </w:r>
      <w:r w:rsidR="00F73213">
        <w:rPr>
          <w:sz w:val="24"/>
        </w:rPr>
        <w:t xml:space="preserve">(Optional) </w:t>
      </w:r>
      <w:r w:rsidRPr="00DE5F38">
        <w:rPr>
          <w:sz w:val="24"/>
        </w:rPr>
        <w:t>Reduce the rejection ratio until the main cluster of points on the equal-intensity line is eliminated.</w:t>
      </w:r>
    </w:p>
    <w:p w14:paraId="4CFE1BEF" w14:textId="2C308947" w:rsidR="00DE5F38" w:rsidRPr="00DE5F38" w:rsidRDefault="00DE5F38" w:rsidP="00DE5F38">
      <w:pPr>
        <w:jc w:val="both"/>
        <w:rPr>
          <w:sz w:val="24"/>
        </w:rPr>
      </w:pPr>
      <w:r w:rsidRPr="00DE5F38">
        <w:rPr>
          <w:sz w:val="24"/>
        </w:rPr>
        <w:t xml:space="preserve">- Test the SVC on the </w:t>
      </w:r>
      <w:r w:rsidR="00CA78DF">
        <w:rPr>
          <w:sz w:val="24"/>
        </w:rPr>
        <w:t>real data</w:t>
      </w:r>
      <w:r w:rsidRPr="00DE5F38">
        <w:rPr>
          <w:sz w:val="24"/>
        </w:rPr>
        <w:t>.</w:t>
      </w:r>
      <w:r w:rsidR="00CA78DF">
        <w:rPr>
          <w:sz w:val="24"/>
        </w:rPr>
        <w:t xml:space="preserve"> This tests the SVC on the file selected above in “Data file”.</w:t>
      </w:r>
      <w:r w:rsidR="00771AA6">
        <w:rPr>
          <w:sz w:val="24"/>
        </w:rPr>
        <w:t xml:space="preserve"> </w:t>
      </w:r>
      <w:r w:rsidR="002204CB">
        <w:rPr>
          <w:sz w:val="24"/>
        </w:rPr>
        <w:t>First,</w:t>
      </w:r>
      <w:r w:rsidR="00771AA6">
        <w:rPr>
          <w:sz w:val="24"/>
        </w:rPr>
        <w:t xml:space="preserve"> select “single” for single-frame localizations and then “multi” for multi-frame localizations.</w:t>
      </w:r>
      <w:r w:rsidR="00F55972">
        <w:rPr>
          <w:sz w:val="24"/>
        </w:rPr>
        <w:t xml:space="preserve"> The output of these steps are bin lists with the suffixes “indiv_single_SVC_list” and “</w:t>
      </w:r>
      <w:r w:rsidR="00F55972" w:rsidRPr="00F55972">
        <w:rPr>
          <w:sz w:val="24"/>
        </w:rPr>
        <w:t>indiv_multi_SVC_list</w:t>
      </w:r>
      <w:r w:rsidR="00F55972">
        <w:rPr>
          <w:sz w:val="24"/>
        </w:rPr>
        <w:t>”, respectively. Here the different colors are separated into different channels (</w:t>
      </w:r>
      <w:del w:id="301" w:author="Melike Lakadamyali" w:date="2017-12-31T00:23:00Z">
        <w:r w:rsidR="00F55972" w:rsidDel="00AB6BF4">
          <w:rPr>
            <w:sz w:val="24"/>
          </w:rPr>
          <w:delText xml:space="preserve">there </w:delText>
        </w:r>
      </w:del>
      <w:ins w:id="302" w:author="Melike Lakadamyali" w:date="2017-12-31T00:23:00Z">
        <w:r w:rsidR="00AB6BF4">
          <w:rPr>
            <w:sz w:val="24"/>
          </w:rPr>
          <w:t xml:space="preserve">i.e. </w:t>
        </w:r>
      </w:ins>
      <w:del w:id="303" w:author="Melike Lakadamyali" w:date="2017-12-31T00:23:00Z">
        <w:r w:rsidR="00F55972" w:rsidRPr="00D52BCA" w:rsidDel="00AB6BF4">
          <w:rPr>
            <w:sz w:val="24"/>
          </w:rPr>
          <w:delText>one column</w:delText>
        </w:r>
      </w:del>
      <w:ins w:id="304" w:author="Melike Lakadamyali" w:date="2017-12-31T00:23:00Z">
        <w:r w:rsidR="00AB6BF4" w:rsidRPr="00D52BCA">
          <w:rPr>
            <w:sz w:val="24"/>
          </w:rPr>
          <w:t xml:space="preserve">Column </w:t>
        </w:r>
      </w:ins>
      <w:ins w:id="305" w:author="Pablo Gomez" w:date="2017-12-31T12:20:00Z">
        <w:r w:rsidR="00D52BCA" w:rsidRPr="00D52BCA">
          <w:rPr>
            <w:sz w:val="24"/>
            <w:rPrChange w:id="306" w:author="Pablo Gomez" w:date="2017-12-31T12:20:00Z">
              <w:rPr>
                <w:sz w:val="24"/>
                <w:highlight w:val="yellow"/>
              </w:rPr>
            </w:rPrChange>
          </w:rPr>
          <w:t>12</w:t>
        </w:r>
      </w:ins>
      <w:ins w:id="307" w:author="Melike Lakadamyali" w:date="2017-12-31T00:23:00Z">
        <w:del w:id="308" w:author="Pablo Gomez" w:date="2017-12-31T12:20:00Z">
          <w:r w:rsidR="00AB6BF4" w:rsidRPr="00D52BCA" w:rsidDel="00D52BCA">
            <w:rPr>
              <w:sz w:val="24"/>
            </w:rPr>
            <w:delText>XX</w:delText>
          </w:r>
        </w:del>
      </w:ins>
      <w:r w:rsidR="00F55972">
        <w:rPr>
          <w:sz w:val="24"/>
        </w:rPr>
        <w:t xml:space="preserve"> of the </w:t>
      </w:r>
      <w:del w:id="309" w:author="Melike Lakadamyali" w:date="2017-12-31T00:23:00Z">
        <w:r w:rsidR="00F55972" w:rsidDel="00AB6BF4">
          <w:rPr>
            <w:sz w:val="24"/>
          </w:rPr>
          <w:delText>table</w:delText>
        </w:r>
      </w:del>
      <w:ins w:id="310" w:author="Melike Lakadamyali" w:date="2017-12-31T00:23:00Z">
        <w:r w:rsidR="00AB6BF4">
          <w:rPr>
            <w:sz w:val="24"/>
          </w:rPr>
          <w:t>localization list</w:t>
        </w:r>
      </w:ins>
      <w:r w:rsidR="00F55972">
        <w:rPr>
          <w:sz w:val="24"/>
        </w:rPr>
        <w:t xml:space="preserve"> </w:t>
      </w:r>
      <w:del w:id="311" w:author="Melike Lakadamyali" w:date="2017-12-31T00:23:00Z">
        <w:r w:rsidR="00F55972" w:rsidDel="00AB6BF4">
          <w:rPr>
            <w:sz w:val="24"/>
          </w:rPr>
          <w:delText xml:space="preserve">that </w:delText>
        </w:r>
      </w:del>
      <w:ins w:id="312" w:author="Melike Lakadamyali" w:date="2017-12-31T00:23:00Z">
        <w:r w:rsidR="00AB6BF4">
          <w:rPr>
            <w:sz w:val="24"/>
          </w:rPr>
          <w:t xml:space="preserve">now </w:t>
        </w:r>
      </w:ins>
      <w:r w:rsidR="00F55972">
        <w:rPr>
          <w:sz w:val="24"/>
        </w:rPr>
        <w:t>specifies the channel of the localization).</w:t>
      </w:r>
    </w:p>
    <w:p w14:paraId="4B827D8F" w14:textId="0FCE0920" w:rsidR="00DE5F38" w:rsidRPr="00DE5F38" w:rsidRDefault="00DE5F38" w:rsidP="00DE5F38">
      <w:pPr>
        <w:jc w:val="both"/>
        <w:rPr>
          <w:sz w:val="24"/>
        </w:rPr>
      </w:pPr>
      <w:r w:rsidRPr="00DE5F38">
        <w:rPr>
          <w:sz w:val="24"/>
        </w:rPr>
        <w:t>- Check the resulting localizations in Insight3</w:t>
      </w:r>
      <w:ins w:id="313" w:author="Melike Lakadamyali" w:date="2017-12-31T00:23:00Z">
        <w:r w:rsidR="00023373">
          <w:rPr>
            <w:sz w:val="24"/>
          </w:rPr>
          <w:t xml:space="preserve"> or appropriate visu</w:t>
        </w:r>
      </w:ins>
      <w:ins w:id="314" w:author="Melike Lakadamyali" w:date="2017-12-31T00:24:00Z">
        <w:r w:rsidR="00023373">
          <w:rPr>
            <w:sz w:val="24"/>
          </w:rPr>
          <w:t>alization software</w:t>
        </w:r>
      </w:ins>
      <w:r w:rsidRPr="00DE5F38">
        <w:rPr>
          <w:sz w:val="24"/>
        </w:rPr>
        <w:t xml:space="preserve">. There </w:t>
      </w:r>
      <w:r w:rsidR="00F55972">
        <w:rPr>
          <w:sz w:val="24"/>
        </w:rPr>
        <w:t xml:space="preserve">should be very little crosstalk and the fluorophores should have been classified into the different channels. </w:t>
      </w:r>
    </w:p>
    <w:p w14:paraId="6817B9B4" w14:textId="6B5B719F" w:rsidR="00DE5F38" w:rsidRPr="00DE5F38" w:rsidRDefault="00DE5F38" w:rsidP="00DE5F38">
      <w:pPr>
        <w:jc w:val="both"/>
        <w:rPr>
          <w:sz w:val="24"/>
        </w:rPr>
      </w:pPr>
      <w:r w:rsidRPr="00DE5F38">
        <w:rPr>
          <w:sz w:val="24"/>
        </w:rPr>
        <w:t xml:space="preserve">- If you are happy with the results, </w:t>
      </w:r>
      <w:ins w:id="315" w:author="Melike Lakadamyali" w:date="2017-12-31T00:24:00Z">
        <w:r w:rsidR="00023373">
          <w:rPr>
            <w:sz w:val="24"/>
          </w:rPr>
          <w:t>t</w:t>
        </w:r>
      </w:ins>
      <w:del w:id="316" w:author="Melike Lakadamyali" w:date="2017-12-31T00:24:00Z">
        <w:r w:rsidRPr="00DE5F38" w:rsidDel="00023373">
          <w:rPr>
            <w:sz w:val="24"/>
          </w:rPr>
          <w:delText>T</w:delText>
        </w:r>
      </w:del>
      <w:r w:rsidRPr="00DE5F38">
        <w:rPr>
          <w:sz w:val="24"/>
        </w:rPr>
        <w:t>est SVC on the single-frame data set.</w:t>
      </w:r>
      <w:r w:rsidR="00E801DF">
        <w:rPr>
          <w:sz w:val="24"/>
        </w:rPr>
        <w:t xml:space="preserve"> Note that different </w:t>
      </w:r>
      <w:ins w:id="317" w:author="Melike Lakadamyali" w:date="2017-12-31T00:24:00Z">
        <w:r w:rsidR="00023373">
          <w:rPr>
            <w:sz w:val="24"/>
          </w:rPr>
          <w:t>r</w:t>
        </w:r>
      </w:ins>
      <w:del w:id="318" w:author="Melike Lakadamyali" w:date="2017-12-31T00:24:00Z">
        <w:r w:rsidR="00E801DF" w:rsidDel="00023373">
          <w:rPr>
            <w:sz w:val="24"/>
          </w:rPr>
          <w:delText>R</w:delText>
        </w:r>
      </w:del>
      <w:r w:rsidR="00E801DF">
        <w:rPr>
          <w:sz w:val="24"/>
        </w:rPr>
        <w:t xml:space="preserve">ejection ratios can used for single- and multi-frame localizations. Typically in single-frame localizations one needs to be </w:t>
      </w:r>
      <w:ins w:id="319" w:author="Melike Lakadamyali" w:date="2017-12-31T00:24:00Z">
        <w:r w:rsidR="00023373">
          <w:rPr>
            <w:sz w:val="24"/>
          </w:rPr>
          <w:t xml:space="preserve">more </w:t>
        </w:r>
      </w:ins>
      <w:r w:rsidR="00E801DF">
        <w:rPr>
          <w:sz w:val="24"/>
        </w:rPr>
        <w:t>restrictive.</w:t>
      </w:r>
    </w:p>
    <w:p w14:paraId="713C17AA" w14:textId="596F43DD" w:rsidR="00DE5F38" w:rsidRPr="00DE5F38" w:rsidRDefault="00DE5F38" w:rsidP="00DE5F38">
      <w:pPr>
        <w:jc w:val="both"/>
        <w:rPr>
          <w:sz w:val="24"/>
        </w:rPr>
      </w:pPr>
      <w:r w:rsidRPr="00DE5F38">
        <w:rPr>
          <w:sz w:val="24"/>
        </w:rPr>
        <w:t>-</w:t>
      </w:r>
      <w:r w:rsidR="00E801DF">
        <w:rPr>
          <w:sz w:val="24"/>
        </w:rPr>
        <w:t xml:space="preserve"> </w:t>
      </w:r>
      <w:r w:rsidRPr="00DE5F38">
        <w:rPr>
          <w:sz w:val="24"/>
        </w:rPr>
        <w:t>Merge the single- and multi-frame localization</w:t>
      </w:r>
      <w:r>
        <w:rPr>
          <w:sz w:val="24"/>
        </w:rPr>
        <w:t>s together.</w:t>
      </w:r>
      <w:r w:rsidR="001F0248">
        <w:rPr>
          <w:sz w:val="24"/>
        </w:rPr>
        <w:t xml:space="preserve"> This will merge all the accepted localizations from single- and multi-frame lists into a </w:t>
      </w:r>
      <w:ins w:id="320" w:author="Melike Lakadamyali" w:date="2017-12-31T00:24:00Z">
        <w:r w:rsidR="002B52EF">
          <w:rPr>
            <w:sz w:val="24"/>
          </w:rPr>
          <w:t>single .</w:t>
        </w:r>
      </w:ins>
      <w:r w:rsidR="001F0248">
        <w:rPr>
          <w:sz w:val="24"/>
        </w:rPr>
        <w:t>bin list with a suffix “</w:t>
      </w:r>
      <w:r w:rsidR="001F0248" w:rsidRPr="001F0248">
        <w:rPr>
          <w:sz w:val="24"/>
        </w:rPr>
        <w:t>indiv_test_comb_SVC_list</w:t>
      </w:r>
      <w:r w:rsidR="001F0248">
        <w:rPr>
          <w:sz w:val="24"/>
        </w:rPr>
        <w:t>”</w:t>
      </w:r>
    </w:p>
    <w:p w14:paraId="2964B677" w14:textId="2F94C32C" w:rsidR="00DE5F38" w:rsidDel="000E7430" w:rsidRDefault="00DE5F38" w:rsidP="00DE5F38">
      <w:pPr>
        <w:jc w:val="both"/>
        <w:rPr>
          <w:del w:id="321" w:author="Pablo Gomez" w:date="2017-12-31T14:16:00Z"/>
          <w:sz w:val="24"/>
        </w:rPr>
      </w:pPr>
      <w:r w:rsidRPr="00DE5F38">
        <w:rPr>
          <w:sz w:val="24"/>
        </w:rPr>
        <w:t xml:space="preserve">At this point you should have three new </w:t>
      </w:r>
      <w:del w:id="322" w:author="Melike Lakadamyali" w:date="2017-12-31T00:24:00Z">
        <w:r w:rsidRPr="00DE5F38" w:rsidDel="00103F04">
          <w:rPr>
            <w:sz w:val="24"/>
          </w:rPr>
          <w:delText xml:space="preserve">Insight3 </w:delText>
        </w:r>
      </w:del>
      <w:r w:rsidRPr="00DE5F38">
        <w:rPr>
          <w:sz w:val="24"/>
        </w:rPr>
        <w:t xml:space="preserve">.bin files with '_SVC_list.bin' suffixes. </w:t>
      </w:r>
      <w:r w:rsidR="00CF31E0">
        <w:rPr>
          <w:sz w:val="24"/>
        </w:rPr>
        <w:t>These are the final outputs of the software.</w:t>
      </w:r>
    </w:p>
    <w:p w14:paraId="17B8C7AD" w14:textId="77777777" w:rsidR="00CF31E0" w:rsidRDefault="00CF31E0" w:rsidP="00DE5F38">
      <w:pPr>
        <w:jc w:val="both"/>
        <w:rPr>
          <w:sz w:val="24"/>
        </w:rPr>
      </w:pPr>
    </w:p>
    <w:p w14:paraId="26D10686" w14:textId="3A37D5FB" w:rsidR="00CF31E0" w:rsidRDefault="00CF31E0" w:rsidP="00DE5F38">
      <w:pPr>
        <w:jc w:val="both"/>
        <w:rPr>
          <w:ins w:id="323" w:author="Pablo Gomez" w:date="2017-12-31T12:14:00Z"/>
          <w:b/>
          <w:sz w:val="28"/>
        </w:rPr>
      </w:pPr>
      <w:r>
        <w:rPr>
          <w:b/>
          <w:sz w:val="28"/>
        </w:rPr>
        <w:t>6</w:t>
      </w:r>
      <w:r w:rsidRPr="00C9047B">
        <w:rPr>
          <w:b/>
          <w:sz w:val="28"/>
        </w:rPr>
        <w:t xml:space="preserve">. </w:t>
      </w:r>
      <w:r>
        <w:rPr>
          <w:b/>
          <w:sz w:val="28"/>
        </w:rPr>
        <w:t xml:space="preserve">Use </w:t>
      </w:r>
      <w:r w:rsidR="006223C4">
        <w:rPr>
          <w:b/>
          <w:sz w:val="28"/>
        </w:rPr>
        <w:t>for</w:t>
      </w:r>
      <w:r>
        <w:rPr>
          <w:b/>
          <w:sz w:val="28"/>
        </w:rPr>
        <w:t xml:space="preserve"> 3D</w:t>
      </w:r>
      <w:r w:rsidR="006223C4">
        <w:rPr>
          <w:b/>
          <w:sz w:val="28"/>
        </w:rPr>
        <w:t xml:space="preserve"> localizations</w:t>
      </w:r>
      <w:r w:rsidRPr="00C9047B">
        <w:rPr>
          <w:b/>
          <w:sz w:val="28"/>
        </w:rPr>
        <w:t>:</w:t>
      </w:r>
    </w:p>
    <w:p w14:paraId="05E8EDE0" w14:textId="6BEFEB92" w:rsidR="006D6125" w:rsidRDefault="006D6125" w:rsidP="006D6125">
      <w:pPr>
        <w:jc w:val="both"/>
        <w:rPr>
          <w:ins w:id="324" w:author="Pablo Gomez" w:date="2017-12-31T12:14:00Z"/>
          <w:rFonts w:cs="Segoe UI"/>
          <w:color w:val="212121"/>
          <w:sz w:val="24"/>
          <w:szCs w:val="24"/>
          <w:shd w:val="clear" w:color="auto" w:fill="FFFFFF"/>
        </w:rPr>
      </w:pPr>
      <w:ins w:id="325" w:author="Pablo Gomez" w:date="2017-12-31T12:14:00Z">
        <w:r>
          <w:rPr>
            <w:rFonts w:cs="Segoe UI"/>
            <w:color w:val="212121"/>
            <w:sz w:val="24"/>
            <w:szCs w:val="24"/>
            <w:shd w:val="clear" w:color="auto" w:fill="FFFFFF"/>
          </w:rPr>
          <w:t xml:space="preserve">The </w:t>
        </w:r>
      </w:ins>
      <w:ins w:id="326" w:author="Pablo Gomez" w:date="2017-12-31T12:15:00Z">
        <w:r>
          <w:rPr>
            <w:rFonts w:cs="Segoe UI"/>
            <w:color w:val="212121"/>
            <w:sz w:val="24"/>
            <w:szCs w:val="24"/>
            <w:shd w:val="clear" w:color="auto" w:fill="FFFFFF"/>
          </w:rPr>
          <w:t>appropriate</w:t>
        </w:r>
      </w:ins>
      <w:ins w:id="327" w:author="Pablo Gomez" w:date="2017-12-31T12:14:00Z">
        <w:r>
          <w:rPr>
            <w:rFonts w:cs="Segoe UI"/>
            <w:color w:val="212121"/>
            <w:sz w:val="24"/>
            <w:szCs w:val="24"/>
            <w:shd w:val="clear" w:color="auto" w:fill="FFFFFF"/>
          </w:rPr>
          <w:t xml:space="preserve"> </w:t>
        </w:r>
      </w:ins>
      <w:ins w:id="328" w:author="Pablo Gomez" w:date="2017-12-31T12:15:00Z">
        <w:r>
          <w:rPr>
            <w:rFonts w:cs="Segoe UI"/>
            <w:color w:val="212121"/>
            <w:sz w:val="24"/>
            <w:szCs w:val="24"/>
            <w:shd w:val="clear" w:color="auto" w:fill="FFFFFF"/>
          </w:rPr>
          <w:t>z-calibration files for each fluorophore must be contained on the cal#z folders. Those value</w:t>
        </w:r>
      </w:ins>
      <w:ins w:id="329" w:author="Pablo Gomez" w:date="2017-12-31T12:16:00Z">
        <w:r>
          <w:rPr>
            <w:rFonts w:cs="Segoe UI"/>
            <w:color w:val="212121"/>
            <w:sz w:val="24"/>
            <w:szCs w:val="24"/>
            <w:shd w:val="clear" w:color="auto" w:fill="FFFFFF"/>
          </w:rPr>
          <w:t>s will be use</w:t>
        </w:r>
      </w:ins>
      <w:ins w:id="330" w:author="Pablo Gomez" w:date="2017-12-31T12:14:00Z">
        <w:r>
          <w:rPr>
            <w:rFonts w:cs="Segoe UI"/>
            <w:color w:val="212121"/>
            <w:sz w:val="24"/>
            <w:szCs w:val="24"/>
            <w:shd w:val="clear" w:color="auto" w:fill="FFFFFF"/>
          </w:rPr>
          <w:t xml:space="preserve"> according to Huang et al, Science, 2008</w:t>
        </w:r>
        <w:r>
          <w:rPr>
            <w:rFonts w:cs="Segoe UI"/>
            <w:color w:val="212121"/>
            <w:sz w:val="24"/>
            <w:szCs w:val="24"/>
            <w:shd w:val="clear" w:color="auto" w:fill="FFFFFF"/>
          </w:rPr>
          <w:fldChar w:fldCharType="begin"/>
        </w:r>
        <w:r>
          <w:rPr>
            <w:rFonts w:cs="Segoe UI"/>
            <w:color w:val="212121"/>
            <w:sz w:val="24"/>
            <w:szCs w:val="24"/>
            <w:shd w:val="clear" w:color="auto" w:fill="FFFFFF"/>
          </w:rPr>
          <w:instrText xml:space="preserve"> ADDIN EN.CITE &lt;EndNote&gt;&lt;Cite&gt;&lt;Author&gt;Huang&lt;/Author&gt;&lt;Year&gt;2008&lt;/Year&gt;&lt;RecNum&gt;77&lt;/RecNum&gt;&lt;DisplayText&gt;&lt;style face="superscript"&gt;1&lt;/style&gt;&lt;/DisplayText&gt;&lt;record&gt;&lt;rec-number&gt;77&lt;/rec-number&gt;&lt;foreign-keys&gt;&lt;key app="EN" db-id="axpxs5d52dr92ne5rduxvd0zewfzr5d2s9ta" timestamp="1513976367"&gt;77&lt;/key&gt;&lt;/foreign-keys&gt;&lt;ref-type name="Journal Article"&gt;17&lt;/ref-type&gt;&lt;contributors&gt;&lt;authors&gt;&lt;author&gt;Huang, B.&lt;/author&gt;&lt;author&gt;Wang, W.&lt;/author&gt;&lt;author&gt;Bates, M.&lt;/author&gt;&lt;author&gt;Zhuang, X.&lt;/author&gt;&lt;/authors&gt;&lt;/contributors&gt;&lt;auth-address&gt;Howard Hughes Medical Institute, Harvard University, Cambridge, MA 02138, USA.&lt;/auth-address&gt;&lt;titles&gt;&lt;title&gt;Three-dimensional super-resolution imaging by stochastic optical reconstruction microscopy&lt;/title&gt;&lt;secondary-title&gt;Science&lt;/secondary-title&gt;&lt;/titles&gt;&lt;periodical&gt;&lt;full-title&gt;Science&lt;/full-title&gt;&lt;/periodical&gt;&lt;pages&gt;810-3&lt;/pages&gt;&lt;volume&gt;319&lt;/volume&gt;&lt;number&gt;5864&lt;/number&gt;&lt;keywords&gt;&lt;keyword&gt;Animals&lt;/keyword&gt;&lt;keyword&gt;Carbocyanines&lt;/keyword&gt;&lt;keyword&gt;Cell Line&lt;/keyword&gt;&lt;keyword&gt;Cercopithecus aethiops&lt;/keyword&gt;&lt;keyword&gt;Clathrin&lt;/keyword&gt;&lt;keyword&gt;Coated Pits, Cell-Membrane/*ultrastructure&lt;/keyword&gt;&lt;keyword&gt;Cyclic AMP/analogs &amp;amp; derivatives&lt;/keyword&gt;&lt;keyword&gt;Fluorescent Antibody Technique&lt;/keyword&gt;&lt;keyword&gt;Fluorescent Dyes&lt;/keyword&gt;&lt;keyword&gt;Image Processing, Computer-Assisted&lt;/keyword&gt;&lt;keyword&gt;*Imaging, Three-Dimensional/instrumentation/methods&lt;/keyword&gt;&lt;keyword&gt;*Microscopy, Fluorescence/instrumentation/methods&lt;/keyword&gt;&lt;keyword&gt;Microtubules/*ultrastructure&lt;/keyword&gt;&lt;keyword&gt;*Nanotechnology&lt;/keyword&gt;&lt;keyword&gt;Quantum Dots&lt;/keyword&gt;&lt;keyword&gt;Stochastic Processes&lt;/keyword&gt;&lt;keyword&gt;Streptavidin&lt;/keyword&gt;&lt;/keywords&gt;&lt;dates&gt;&lt;year&gt;2008&lt;/year&gt;&lt;pub-dates&gt;&lt;date&gt;Feb 8&lt;/date&gt;&lt;/pub-dates&gt;&lt;/dates&gt;&lt;isbn&gt;1095-9203 (Electronic)&amp;#xD;0036-8075 (Linking)&lt;/isbn&gt;&lt;accession-num&gt;18174397&lt;/accession-num&gt;&lt;urls&gt;&lt;related-urls&gt;&lt;url&gt;https://www.ncbi.nlm.nih.gov/pubmed/18174397&lt;/url&gt;&lt;/related-urls&gt;&lt;/urls&gt;&lt;custom2&gt;PMC2633023&lt;/custom2&gt;&lt;electronic-resource-num&gt;10.1126/science.1153529&lt;/electronic-resource-num&gt;&lt;/record&gt;&lt;/Cite&gt;&lt;/EndNote&gt;</w:instrText>
        </w:r>
        <w:r>
          <w:rPr>
            <w:rFonts w:cs="Segoe UI"/>
            <w:color w:val="212121"/>
            <w:sz w:val="24"/>
            <w:szCs w:val="24"/>
            <w:shd w:val="clear" w:color="auto" w:fill="FFFFFF"/>
          </w:rPr>
          <w:fldChar w:fldCharType="separate"/>
        </w:r>
        <w:r w:rsidRPr="00C707A2">
          <w:rPr>
            <w:rFonts w:cs="Segoe UI"/>
            <w:noProof/>
            <w:color w:val="212121"/>
            <w:sz w:val="24"/>
            <w:szCs w:val="24"/>
            <w:shd w:val="clear" w:color="auto" w:fill="FFFFFF"/>
            <w:vertAlign w:val="superscript"/>
          </w:rPr>
          <w:t>1</w:t>
        </w:r>
        <w:r>
          <w:rPr>
            <w:rFonts w:cs="Segoe UI"/>
            <w:color w:val="212121"/>
            <w:sz w:val="24"/>
            <w:szCs w:val="24"/>
            <w:shd w:val="clear" w:color="auto" w:fill="FFFFFF"/>
          </w:rPr>
          <w:fldChar w:fldCharType="end"/>
        </w:r>
        <w:r>
          <w:rPr>
            <w:rFonts w:cs="Segoe UI"/>
            <w:color w:val="212121"/>
            <w:sz w:val="24"/>
            <w:szCs w:val="24"/>
            <w:shd w:val="clear" w:color="auto" w:fill="FFFFFF"/>
          </w:rPr>
          <w:t>. These are text file</w:t>
        </w:r>
      </w:ins>
      <w:ins w:id="331" w:author="Pablo Gomez" w:date="2017-12-31T12:16:00Z">
        <w:r>
          <w:rPr>
            <w:rFonts w:cs="Segoe UI"/>
            <w:color w:val="212121"/>
            <w:sz w:val="24"/>
            <w:szCs w:val="24"/>
            <w:shd w:val="clear" w:color="auto" w:fill="FFFFFF"/>
          </w:rPr>
          <w:t>s</w:t>
        </w:r>
      </w:ins>
      <w:ins w:id="332" w:author="Pablo Gomez" w:date="2017-12-31T12:14:00Z">
        <w:r>
          <w:rPr>
            <w:rFonts w:cs="Segoe UI"/>
            <w:color w:val="212121"/>
            <w:sz w:val="24"/>
            <w:szCs w:val="24"/>
            <w:shd w:val="clear" w:color="auto" w:fill="FFFFFF"/>
          </w:rPr>
          <w:t xml:space="preserve"> </w:t>
        </w:r>
      </w:ins>
      <w:ins w:id="333" w:author="Pablo Gomez" w:date="2017-12-31T12:16:00Z">
        <w:r>
          <w:rPr>
            <w:rFonts w:cs="Segoe UI"/>
            <w:color w:val="212121"/>
            <w:sz w:val="24"/>
            <w:szCs w:val="24"/>
            <w:shd w:val="clear" w:color="auto" w:fill="FFFFFF"/>
          </w:rPr>
          <w:t>with</w:t>
        </w:r>
      </w:ins>
      <w:ins w:id="334" w:author="Pablo Gomez" w:date="2017-12-31T12:14:00Z">
        <w:r>
          <w:rPr>
            <w:rFonts w:cs="Segoe UI"/>
            <w:color w:val="212121"/>
            <w:sz w:val="24"/>
            <w:szCs w:val="24"/>
            <w:shd w:val="clear" w:color="auto" w:fill="FFFFFF"/>
          </w:rPr>
          <w:t xml:space="preserve"> the format below (without spaces)</w:t>
        </w:r>
      </w:ins>
      <w:ins w:id="335" w:author="Pablo Gomez" w:date="2017-12-31T12:16:00Z">
        <w:r w:rsidR="00F36CA8">
          <w:rPr>
            <w:rFonts w:cs="Segoe UI"/>
            <w:color w:val="212121"/>
            <w:sz w:val="24"/>
            <w:szCs w:val="24"/>
            <w:shd w:val="clear" w:color="auto" w:fill="FFFFFF"/>
          </w:rPr>
          <w:t>, and values obtained experimentally with fluorescent beads for different colors</w:t>
        </w:r>
      </w:ins>
      <w:ins w:id="336" w:author="Pablo Gomez" w:date="2017-12-31T12:14:00Z">
        <w:r>
          <w:rPr>
            <w:rFonts w:cs="Segoe UI"/>
            <w:color w:val="212121"/>
            <w:sz w:val="24"/>
            <w:szCs w:val="24"/>
            <w:shd w:val="clear" w:color="auto" w:fill="FFFFFF"/>
          </w:rPr>
          <w:t>:</w:t>
        </w:r>
      </w:ins>
    </w:p>
    <w:p w14:paraId="0B18C6A5" w14:textId="33176902" w:rsidR="006D6125" w:rsidRPr="006D6125" w:rsidRDefault="006D6125">
      <w:pPr>
        <w:widowControl w:val="0"/>
        <w:jc w:val="both"/>
        <w:rPr>
          <w:rFonts w:cs="Segoe UI"/>
          <w:color w:val="212121"/>
          <w:sz w:val="24"/>
          <w:szCs w:val="24"/>
          <w:shd w:val="clear" w:color="auto" w:fill="FFFFFF"/>
          <w:rPrChange w:id="337" w:author="Pablo Gomez" w:date="2017-12-31T12:14:00Z">
            <w:rPr>
              <w:b/>
              <w:sz w:val="28"/>
            </w:rPr>
          </w:rPrChange>
        </w:rPr>
        <w:pPrChange w:id="338" w:author="Pablo Gomez" w:date="2017-12-31T12:14:00Z">
          <w:pPr>
            <w:jc w:val="both"/>
          </w:pPr>
        </w:pPrChange>
      </w:pPr>
      <w:ins w:id="339" w:author="Pablo Gomez" w:date="2017-12-31T12:14:00Z">
        <w:r w:rsidRPr="00D3718D">
          <w:rPr>
            <w:rFonts w:cs="Segoe UI"/>
            <w:color w:val="212121"/>
            <w:sz w:val="24"/>
            <w:szCs w:val="24"/>
            <w:shd w:val="clear" w:color="auto" w:fill="FFFFFF"/>
          </w:rPr>
          <w:t>wx0=3</w:t>
        </w:r>
        <w:r>
          <w:rPr>
            <w:rFonts w:cs="Segoe UI"/>
            <w:color w:val="212121"/>
            <w:sz w:val="24"/>
            <w:szCs w:val="24"/>
            <w:shd w:val="clear" w:color="auto" w:fill="FFFFFF"/>
          </w:rPr>
          <w:t>10.48;zrx=313.46;gx=-185.24;Ax=-</w:t>
        </w:r>
        <w:r w:rsidRPr="00D3718D">
          <w:rPr>
            <w:rFonts w:cs="Segoe UI"/>
            <w:color w:val="212121"/>
            <w:sz w:val="24"/>
            <w:szCs w:val="24"/>
            <w:shd w:val="clear" w:color="auto" w:fill="FFFFFF"/>
          </w:rPr>
          <w:t>0.27752;Bx=0.01521;Cx=0.0000;Dx=0.000000;</w:t>
        </w:r>
        <w:r>
          <w:rPr>
            <w:rFonts w:cs="Segoe UI"/>
            <w:color w:val="212121"/>
            <w:sz w:val="24"/>
            <w:szCs w:val="24"/>
            <w:shd w:val="clear" w:color="auto" w:fill="FFFFFF"/>
          </w:rPr>
          <w:t xml:space="preserve"> </w:t>
        </w:r>
        <w:r w:rsidRPr="00D3718D">
          <w:rPr>
            <w:rFonts w:cs="Segoe UI"/>
            <w:color w:val="212121"/>
            <w:sz w:val="24"/>
            <w:szCs w:val="24"/>
            <w:shd w:val="clear" w:color="auto" w:fill="FFFFFF"/>
          </w:rPr>
          <w:t>wy0=275.73;zry=426.75;gy=264.75;Ay=-0.39166;By=0.02283;Cy=0.0000;Dy=0.000000</w:t>
        </w:r>
      </w:ins>
    </w:p>
    <w:p w14:paraId="3BF411E1" w14:textId="22EB126E" w:rsidR="005A3C52" w:rsidRPr="005A3C52" w:rsidRDefault="005A3C52" w:rsidP="00DE5F38">
      <w:pPr>
        <w:jc w:val="both"/>
        <w:rPr>
          <w:sz w:val="24"/>
        </w:rPr>
      </w:pPr>
      <w:r>
        <w:rPr>
          <w:sz w:val="24"/>
        </w:rPr>
        <w:t xml:space="preserve">For </w:t>
      </w:r>
      <w:del w:id="340" w:author="Pablo Gomez" w:date="2017-12-31T12:17:00Z">
        <w:r w:rsidDel="00750E08">
          <w:rPr>
            <w:sz w:val="24"/>
          </w:rPr>
          <w:delText xml:space="preserve">its use with </w:delText>
        </w:r>
      </w:del>
      <w:r>
        <w:rPr>
          <w:sz w:val="24"/>
        </w:rPr>
        <w:t xml:space="preserve">3D </w:t>
      </w:r>
      <w:ins w:id="341" w:author="Pablo Gomez" w:date="2017-12-31T12:17:00Z">
        <w:r w:rsidR="00750E08">
          <w:rPr>
            <w:sz w:val="24"/>
          </w:rPr>
          <w:t xml:space="preserve">application </w:t>
        </w:r>
      </w:ins>
      <w:r>
        <w:rPr>
          <w:sz w:val="24"/>
        </w:rPr>
        <w:t>(PSF engineering approach, see Supplementary material)</w:t>
      </w:r>
      <w:del w:id="342" w:author="Pablo Gomez" w:date="2017-12-31T12:17:00Z">
        <w:r w:rsidDel="00750E08">
          <w:rPr>
            <w:sz w:val="24"/>
          </w:rPr>
          <w:delText>,</w:delText>
        </w:r>
      </w:del>
      <w:r>
        <w:rPr>
          <w:sz w:val="24"/>
        </w:rPr>
        <w:t xml:space="preserve"> the same procedure should be followed, but:</w:t>
      </w:r>
    </w:p>
    <w:p w14:paraId="1D5EBE5B" w14:textId="77777777" w:rsidR="00DE5F38" w:rsidRDefault="005A3C52" w:rsidP="00DE5F38">
      <w:pPr>
        <w:jc w:val="both"/>
        <w:rPr>
          <w:sz w:val="24"/>
        </w:rPr>
      </w:pPr>
      <w:r>
        <w:rPr>
          <w:sz w:val="24"/>
        </w:rPr>
        <w:t xml:space="preserve">- In the single molecule localization step with Insight3 </w:t>
      </w:r>
      <w:r w:rsidR="00DE5F38" w:rsidRPr="00DE5F38">
        <w:rPr>
          <w:sz w:val="24"/>
        </w:rPr>
        <w:t>in</w:t>
      </w:r>
      <w:r>
        <w:rPr>
          <w:sz w:val="24"/>
        </w:rPr>
        <w:t xml:space="preserve"> the background-subtracted data the astigmatic fit should be used</w:t>
      </w:r>
      <w:r w:rsidR="00DE5F38" w:rsidRPr="00DE5F38">
        <w:rPr>
          <w:sz w:val="24"/>
        </w:rPr>
        <w:t>.</w:t>
      </w:r>
      <w:r>
        <w:rPr>
          <w:sz w:val="24"/>
        </w:rPr>
        <w:t xml:space="preserve"> This will save two parameters in the localization list that contain </w:t>
      </w:r>
      <w:r>
        <w:rPr>
          <w:sz w:val="24"/>
        </w:rPr>
        <w:lastRenderedPageBreak/>
        <w:t>the shape of the elliptical Point Spread Functions (see Supplementary material).</w:t>
      </w:r>
      <w:r w:rsidR="00460250">
        <w:rPr>
          <w:sz w:val="24"/>
        </w:rPr>
        <w:t xml:space="preserve"> Here, </w:t>
      </w:r>
      <w:r w:rsidR="00460250" w:rsidRPr="00DE5F38">
        <w:rPr>
          <w:sz w:val="24"/>
        </w:rPr>
        <w:t xml:space="preserve">the ax and w values are written into the *filename*_no_bg.bin file. </w:t>
      </w:r>
    </w:p>
    <w:p w14:paraId="56B965D3" w14:textId="77777777" w:rsidR="005A3C52" w:rsidRPr="00DE5F38" w:rsidRDefault="005A3C52" w:rsidP="00DE5F38">
      <w:pPr>
        <w:jc w:val="both"/>
        <w:rPr>
          <w:sz w:val="24"/>
        </w:rPr>
      </w:pPr>
      <w:r>
        <w:rPr>
          <w:sz w:val="24"/>
        </w:rPr>
        <w:t>After all the procedure</w:t>
      </w:r>
      <w:r w:rsidR="00460250">
        <w:rPr>
          <w:sz w:val="24"/>
        </w:rPr>
        <w:t xml:space="preserve"> of demodulation and classification (see </w:t>
      </w:r>
      <w:r w:rsidR="00460250" w:rsidRPr="00B019FA">
        <w:rPr>
          <w:b/>
          <w:sz w:val="24"/>
        </w:rPr>
        <w:t>steps 3</w:t>
      </w:r>
      <w:r w:rsidR="00460250">
        <w:rPr>
          <w:sz w:val="24"/>
        </w:rPr>
        <w:t xml:space="preserve"> and </w:t>
      </w:r>
      <w:r w:rsidR="00460250" w:rsidRPr="00B019FA">
        <w:rPr>
          <w:b/>
          <w:sz w:val="24"/>
        </w:rPr>
        <w:t>5</w:t>
      </w:r>
      <w:r w:rsidR="00460250">
        <w:rPr>
          <w:sz w:val="24"/>
        </w:rPr>
        <w:t>)</w:t>
      </w:r>
      <w:r>
        <w:rPr>
          <w:sz w:val="24"/>
        </w:rPr>
        <w:t>:</w:t>
      </w:r>
    </w:p>
    <w:p w14:paraId="21843568" w14:textId="1BEE34AB" w:rsidR="00C707A2" w:rsidRDefault="005A3C52" w:rsidP="00DE5F38">
      <w:pPr>
        <w:jc w:val="both"/>
        <w:rPr>
          <w:sz w:val="24"/>
        </w:rPr>
      </w:pPr>
      <w:r>
        <w:rPr>
          <w:sz w:val="24"/>
        </w:rPr>
        <w:t xml:space="preserve">- </w:t>
      </w:r>
      <w:r w:rsidR="00DE5F38" w:rsidRPr="00DE5F38">
        <w:rPr>
          <w:sz w:val="24"/>
        </w:rPr>
        <w:t>Calculate the real position of each localization</w:t>
      </w:r>
      <w:r w:rsidR="0084073F">
        <w:rPr>
          <w:sz w:val="24"/>
        </w:rPr>
        <w:t xml:space="preserve"> on the merged list</w:t>
      </w:r>
      <w:r w:rsidR="00DE5F38" w:rsidRPr="00DE5F38">
        <w:rPr>
          <w:sz w:val="24"/>
        </w:rPr>
        <w:t xml:space="preserve"> (</w:t>
      </w:r>
      <w:r w:rsidR="00FA61B5">
        <w:rPr>
          <w:sz w:val="24"/>
        </w:rPr>
        <w:t>appropriate z</w:t>
      </w:r>
      <w:r w:rsidR="00DE5F38" w:rsidRPr="00DE5F38">
        <w:rPr>
          <w:sz w:val="24"/>
        </w:rPr>
        <w:t xml:space="preserve"> calib</w:t>
      </w:r>
      <w:r w:rsidR="00FA61B5">
        <w:rPr>
          <w:sz w:val="24"/>
        </w:rPr>
        <w:t xml:space="preserve">ration files should be selected </w:t>
      </w:r>
      <w:r w:rsidR="00DE5F38" w:rsidRPr="00DE5F38">
        <w:rPr>
          <w:sz w:val="24"/>
        </w:rPr>
        <w:t xml:space="preserve">in lower-right panel). This step produces </w:t>
      </w:r>
      <w:r w:rsidR="0084073F">
        <w:rPr>
          <w:sz w:val="24"/>
        </w:rPr>
        <w:t xml:space="preserve">a new </w:t>
      </w:r>
      <w:ins w:id="343" w:author="Melike Lakadamyali" w:date="2017-12-31T00:26:00Z">
        <w:r w:rsidR="00103F04">
          <w:rPr>
            <w:sz w:val="24"/>
          </w:rPr>
          <w:t>.</w:t>
        </w:r>
      </w:ins>
      <w:r w:rsidR="0084073F">
        <w:rPr>
          <w:sz w:val="24"/>
        </w:rPr>
        <w:t>bin file with the suffix:</w:t>
      </w:r>
      <w:r w:rsidR="00DE5F38" w:rsidRPr="00DE5F38">
        <w:rPr>
          <w:sz w:val="24"/>
        </w:rPr>
        <w:t xml:space="preserve"> in</w:t>
      </w:r>
      <w:r w:rsidR="0084073F">
        <w:rPr>
          <w:sz w:val="24"/>
        </w:rPr>
        <w:t>div_Zcal_comb_SVC_list.bin file</w:t>
      </w:r>
      <w:r w:rsidR="00DE5F38" w:rsidRPr="00DE5F38">
        <w:rPr>
          <w:sz w:val="24"/>
        </w:rPr>
        <w:t xml:space="preserve"> that contain the calibrated z-position of each local</w:t>
      </w:r>
      <w:r w:rsidR="0084073F">
        <w:rPr>
          <w:sz w:val="24"/>
        </w:rPr>
        <w:t>ization</w:t>
      </w:r>
      <w:ins w:id="344" w:author="Pablo Gomez" w:date="2017-12-31T14:22:00Z">
        <w:r w:rsidR="00F1338D">
          <w:rPr>
            <w:sz w:val="24"/>
          </w:rPr>
          <w:t xml:space="preserve"> (i.e. </w:t>
        </w:r>
        <w:r w:rsidR="00F1338D" w:rsidRPr="0022562E">
          <w:rPr>
            <w:sz w:val="24"/>
          </w:rPr>
          <w:t xml:space="preserve">Column </w:t>
        </w:r>
        <w:r w:rsidR="00F1338D">
          <w:rPr>
            <w:sz w:val="24"/>
          </w:rPr>
          <w:t>17 of the localization list now specifies the z coordinate of each localization).</w:t>
        </w:r>
      </w:ins>
      <w:del w:id="345" w:author="Pablo Gomez" w:date="2017-12-31T14:22:00Z">
        <w:r w:rsidR="0084073F" w:rsidDel="00F1338D">
          <w:rPr>
            <w:sz w:val="24"/>
          </w:rPr>
          <w:delText>.</w:delText>
        </w:r>
      </w:del>
    </w:p>
    <w:p w14:paraId="6801A3E1" w14:textId="77777777" w:rsidR="00C707A2" w:rsidRDefault="00C707A2" w:rsidP="00DE5F38">
      <w:pPr>
        <w:jc w:val="both"/>
        <w:rPr>
          <w:sz w:val="24"/>
        </w:rPr>
      </w:pPr>
    </w:p>
    <w:p w14:paraId="21F8EB6C" w14:textId="77777777" w:rsidR="00C707A2" w:rsidRPr="00C707A2" w:rsidRDefault="00C707A2" w:rsidP="00C707A2">
      <w:pPr>
        <w:pStyle w:val="EndNoteBibliography"/>
        <w:ind w:left="720" w:hanging="720"/>
      </w:pPr>
      <w:r>
        <w:rPr>
          <w:sz w:val="24"/>
        </w:rPr>
        <w:fldChar w:fldCharType="begin"/>
      </w:r>
      <w:r>
        <w:rPr>
          <w:sz w:val="24"/>
        </w:rPr>
        <w:instrText xml:space="preserve"> ADDIN EN.REFLIST </w:instrText>
      </w:r>
      <w:r>
        <w:rPr>
          <w:sz w:val="24"/>
        </w:rPr>
        <w:fldChar w:fldCharType="separate"/>
      </w:r>
      <w:r w:rsidRPr="00C707A2">
        <w:t>1</w:t>
      </w:r>
      <w:r w:rsidRPr="00C707A2">
        <w:tab/>
        <w:t xml:space="preserve">Huang, B., Wang, W., Bates, M. &amp; Zhuang, X. Three-dimensional super-resolution imaging by stochastic optical reconstruction microscopy. </w:t>
      </w:r>
      <w:r w:rsidRPr="00C707A2">
        <w:rPr>
          <w:i/>
        </w:rPr>
        <w:t>Science</w:t>
      </w:r>
      <w:r w:rsidRPr="00C707A2">
        <w:t xml:space="preserve"> </w:t>
      </w:r>
      <w:r w:rsidRPr="00C707A2">
        <w:rPr>
          <w:b/>
        </w:rPr>
        <w:t>319</w:t>
      </w:r>
      <w:r w:rsidRPr="00C707A2">
        <w:t>, 810-813, doi:10.1126/science.1153529 (2008).</w:t>
      </w:r>
    </w:p>
    <w:p w14:paraId="656C4B4D" w14:textId="77777777" w:rsidR="00DE5F38" w:rsidRPr="00DE5F38" w:rsidRDefault="00C707A2" w:rsidP="00DE5F38">
      <w:pPr>
        <w:jc w:val="both"/>
        <w:rPr>
          <w:sz w:val="24"/>
        </w:rPr>
      </w:pPr>
      <w:r>
        <w:rPr>
          <w:sz w:val="24"/>
        </w:rPr>
        <w:fldChar w:fldCharType="end"/>
      </w:r>
    </w:p>
    <w:sectPr w:rsidR="00DE5F38" w:rsidRPr="00DE5F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Melike Lakadamyali" w:date="2017-12-31T00:07:00Z" w:initials="ML">
    <w:p w14:paraId="7D683001" w14:textId="77777777" w:rsidR="00C707A2" w:rsidRDefault="00C707A2">
      <w:pPr>
        <w:pStyle w:val="CommentText"/>
      </w:pPr>
      <w:r>
        <w:rPr>
          <w:rStyle w:val="CommentReference"/>
        </w:rPr>
        <w:annotationRef/>
      </w:r>
      <w:r>
        <w:t>What is that? Can you be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683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blo Gomez Garcia">
    <w15:presenceInfo w15:providerId="AD" w15:userId="S-1-5-21-3191932865-2974677947-2843594450-14697"/>
  </w15:person>
  <w15:person w15:author="Melike Lakadamyali">
    <w15:presenceInfo w15:providerId="AD" w15:userId="S-1-5-21-2053661179-3503927547-1775907833-1538"/>
  </w15:person>
  <w15:person w15:author="Pablo Gomez">
    <w15:presenceInfo w15:providerId="AD" w15:userId="S-1-5-21-2053661179-3503927547-1775907833-16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pxs5d52dr92ne5rduxvd0zewfzr5d2s9ta&quot;&gt;My EndNote Library&lt;record-ids&gt;&lt;item&gt;77&lt;/item&gt;&lt;/record-ids&gt;&lt;/item&gt;&lt;/Libraries&gt;"/>
  </w:docVars>
  <w:rsids>
    <w:rsidRoot w:val="0022513C"/>
    <w:rsid w:val="00023373"/>
    <w:rsid w:val="00037ADD"/>
    <w:rsid w:val="000654C4"/>
    <w:rsid w:val="00066757"/>
    <w:rsid w:val="00070133"/>
    <w:rsid w:val="00072046"/>
    <w:rsid w:val="0008065C"/>
    <w:rsid w:val="00082082"/>
    <w:rsid w:val="000A54D4"/>
    <w:rsid w:val="000A6039"/>
    <w:rsid w:val="000C157E"/>
    <w:rsid w:val="000E7430"/>
    <w:rsid w:val="000F29F2"/>
    <w:rsid w:val="001037A0"/>
    <w:rsid w:val="00103F04"/>
    <w:rsid w:val="001213BD"/>
    <w:rsid w:val="001413F0"/>
    <w:rsid w:val="0017226D"/>
    <w:rsid w:val="001746A8"/>
    <w:rsid w:val="001D4112"/>
    <w:rsid w:val="001F0248"/>
    <w:rsid w:val="00202D6F"/>
    <w:rsid w:val="002204CB"/>
    <w:rsid w:val="0022513C"/>
    <w:rsid w:val="00232CF2"/>
    <w:rsid w:val="00236E40"/>
    <w:rsid w:val="00251E36"/>
    <w:rsid w:val="00276551"/>
    <w:rsid w:val="00283BD2"/>
    <w:rsid w:val="00290B3D"/>
    <w:rsid w:val="002A287E"/>
    <w:rsid w:val="002B4905"/>
    <w:rsid w:val="002B52EF"/>
    <w:rsid w:val="002D00A0"/>
    <w:rsid w:val="002D19E6"/>
    <w:rsid w:val="003101E1"/>
    <w:rsid w:val="00351B0D"/>
    <w:rsid w:val="00352138"/>
    <w:rsid w:val="00356E87"/>
    <w:rsid w:val="0035721E"/>
    <w:rsid w:val="0036704E"/>
    <w:rsid w:val="003B4842"/>
    <w:rsid w:val="003B5720"/>
    <w:rsid w:val="003D672F"/>
    <w:rsid w:val="004070C8"/>
    <w:rsid w:val="0041602C"/>
    <w:rsid w:val="00430523"/>
    <w:rsid w:val="00443D16"/>
    <w:rsid w:val="00460250"/>
    <w:rsid w:val="0046458A"/>
    <w:rsid w:val="004D5567"/>
    <w:rsid w:val="004E6291"/>
    <w:rsid w:val="004F4B9C"/>
    <w:rsid w:val="00526C50"/>
    <w:rsid w:val="00557253"/>
    <w:rsid w:val="00571099"/>
    <w:rsid w:val="005A0AD2"/>
    <w:rsid w:val="005A3C52"/>
    <w:rsid w:val="005C7D3B"/>
    <w:rsid w:val="005D4EC5"/>
    <w:rsid w:val="005E0B3F"/>
    <w:rsid w:val="005F4E39"/>
    <w:rsid w:val="006102CB"/>
    <w:rsid w:val="00620A74"/>
    <w:rsid w:val="006223C4"/>
    <w:rsid w:val="00634DD3"/>
    <w:rsid w:val="00661E50"/>
    <w:rsid w:val="006660AC"/>
    <w:rsid w:val="00687CF2"/>
    <w:rsid w:val="00690CD9"/>
    <w:rsid w:val="006919EC"/>
    <w:rsid w:val="006A7812"/>
    <w:rsid w:val="006B48F7"/>
    <w:rsid w:val="006C0B0D"/>
    <w:rsid w:val="006C5242"/>
    <w:rsid w:val="006D6125"/>
    <w:rsid w:val="006E368C"/>
    <w:rsid w:val="00707A2E"/>
    <w:rsid w:val="00725AD9"/>
    <w:rsid w:val="007275A1"/>
    <w:rsid w:val="00731790"/>
    <w:rsid w:val="0073718F"/>
    <w:rsid w:val="0073722C"/>
    <w:rsid w:val="00750E08"/>
    <w:rsid w:val="00765311"/>
    <w:rsid w:val="00771AA6"/>
    <w:rsid w:val="00786CA4"/>
    <w:rsid w:val="00794E1C"/>
    <w:rsid w:val="007A47B1"/>
    <w:rsid w:val="007D04F8"/>
    <w:rsid w:val="007D0626"/>
    <w:rsid w:val="007E4C61"/>
    <w:rsid w:val="00820EFC"/>
    <w:rsid w:val="00832545"/>
    <w:rsid w:val="00835953"/>
    <w:rsid w:val="0084073F"/>
    <w:rsid w:val="00857125"/>
    <w:rsid w:val="00863140"/>
    <w:rsid w:val="00870D74"/>
    <w:rsid w:val="008842E9"/>
    <w:rsid w:val="008B07D9"/>
    <w:rsid w:val="008D70D1"/>
    <w:rsid w:val="008E38C2"/>
    <w:rsid w:val="008E46F5"/>
    <w:rsid w:val="009042FA"/>
    <w:rsid w:val="00946452"/>
    <w:rsid w:val="00963A45"/>
    <w:rsid w:val="0096664F"/>
    <w:rsid w:val="00987BD6"/>
    <w:rsid w:val="009A18BD"/>
    <w:rsid w:val="00A011CF"/>
    <w:rsid w:val="00A209F4"/>
    <w:rsid w:val="00A30A8E"/>
    <w:rsid w:val="00A44EA8"/>
    <w:rsid w:val="00A52621"/>
    <w:rsid w:val="00A85050"/>
    <w:rsid w:val="00A91F83"/>
    <w:rsid w:val="00A9585D"/>
    <w:rsid w:val="00AB6BF4"/>
    <w:rsid w:val="00AC7E59"/>
    <w:rsid w:val="00AD5F6A"/>
    <w:rsid w:val="00B019FA"/>
    <w:rsid w:val="00B0251B"/>
    <w:rsid w:val="00B13CBA"/>
    <w:rsid w:val="00B15055"/>
    <w:rsid w:val="00B36F4F"/>
    <w:rsid w:val="00B71FF7"/>
    <w:rsid w:val="00BA6682"/>
    <w:rsid w:val="00BB3E58"/>
    <w:rsid w:val="00BE0E81"/>
    <w:rsid w:val="00C044F1"/>
    <w:rsid w:val="00C707A2"/>
    <w:rsid w:val="00C834F7"/>
    <w:rsid w:val="00C9047B"/>
    <w:rsid w:val="00CA78DF"/>
    <w:rsid w:val="00CF31E0"/>
    <w:rsid w:val="00D21B4F"/>
    <w:rsid w:val="00D25AEB"/>
    <w:rsid w:val="00D3718D"/>
    <w:rsid w:val="00D4245B"/>
    <w:rsid w:val="00D52BCA"/>
    <w:rsid w:val="00D63045"/>
    <w:rsid w:val="00DB298C"/>
    <w:rsid w:val="00DC4552"/>
    <w:rsid w:val="00DE5F38"/>
    <w:rsid w:val="00E26182"/>
    <w:rsid w:val="00E273D6"/>
    <w:rsid w:val="00E6559E"/>
    <w:rsid w:val="00E801DF"/>
    <w:rsid w:val="00EA6DEC"/>
    <w:rsid w:val="00F0006C"/>
    <w:rsid w:val="00F110F5"/>
    <w:rsid w:val="00F1338D"/>
    <w:rsid w:val="00F1437A"/>
    <w:rsid w:val="00F36CA8"/>
    <w:rsid w:val="00F55972"/>
    <w:rsid w:val="00F714EA"/>
    <w:rsid w:val="00F73213"/>
    <w:rsid w:val="00FA61B5"/>
    <w:rsid w:val="00FC0527"/>
    <w:rsid w:val="00FD0384"/>
    <w:rsid w:val="00FD6953"/>
    <w:rsid w:val="00FF3162"/>
    <w:rsid w:val="00FF3260"/>
    <w:rsid w:val="00FF4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9A14"/>
  <w15:chartTrackingRefBased/>
  <w15:docId w15:val="{4C0CFD06-B9D4-4488-83C4-E1001BA0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DE5F38"/>
  </w:style>
  <w:style w:type="paragraph" w:styleId="ListParagraph">
    <w:name w:val="List Paragraph"/>
    <w:basedOn w:val="Normal"/>
    <w:uiPriority w:val="34"/>
    <w:qFormat/>
    <w:rsid w:val="00DE5F38"/>
    <w:pPr>
      <w:ind w:left="720"/>
      <w:contextualSpacing/>
    </w:pPr>
  </w:style>
  <w:style w:type="paragraph" w:styleId="BalloonText">
    <w:name w:val="Balloon Text"/>
    <w:basedOn w:val="Normal"/>
    <w:link w:val="BalloonTextChar"/>
    <w:uiPriority w:val="99"/>
    <w:semiHidden/>
    <w:unhideWhenUsed/>
    <w:rsid w:val="005F4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39"/>
    <w:rPr>
      <w:rFonts w:ascii="Segoe UI" w:hAnsi="Segoe UI" w:cs="Segoe UI"/>
      <w:sz w:val="18"/>
      <w:szCs w:val="18"/>
    </w:rPr>
  </w:style>
  <w:style w:type="character" w:styleId="CommentReference">
    <w:name w:val="annotation reference"/>
    <w:basedOn w:val="DefaultParagraphFont"/>
    <w:uiPriority w:val="99"/>
    <w:semiHidden/>
    <w:unhideWhenUsed/>
    <w:rsid w:val="00C707A2"/>
    <w:rPr>
      <w:sz w:val="16"/>
      <w:szCs w:val="16"/>
    </w:rPr>
  </w:style>
  <w:style w:type="paragraph" w:styleId="CommentText">
    <w:name w:val="annotation text"/>
    <w:basedOn w:val="Normal"/>
    <w:link w:val="CommentTextChar"/>
    <w:uiPriority w:val="99"/>
    <w:semiHidden/>
    <w:unhideWhenUsed/>
    <w:rsid w:val="00C707A2"/>
    <w:pPr>
      <w:spacing w:line="240" w:lineRule="auto"/>
    </w:pPr>
    <w:rPr>
      <w:sz w:val="20"/>
      <w:szCs w:val="20"/>
    </w:rPr>
  </w:style>
  <w:style w:type="character" w:customStyle="1" w:styleId="CommentTextChar">
    <w:name w:val="Comment Text Char"/>
    <w:basedOn w:val="DefaultParagraphFont"/>
    <w:link w:val="CommentText"/>
    <w:uiPriority w:val="99"/>
    <w:semiHidden/>
    <w:rsid w:val="00C707A2"/>
    <w:rPr>
      <w:sz w:val="20"/>
      <w:szCs w:val="20"/>
    </w:rPr>
  </w:style>
  <w:style w:type="paragraph" w:styleId="CommentSubject">
    <w:name w:val="annotation subject"/>
    <w:basedOn w:val="CommentText"/>
    <w:next w:val="CommentText"/>
    <w:link w:val="CommentSubjectChar"/>
    <w:uiPriority w:val="99"/>
    <w:semiHidden/>
    <w:unhideWhenUsed/>
    <w:rsid w:val="00C707A2"/>
    <w:rPr>
      <w:b/>
      <w:bCs/>
    </w:rPr>
  </w:style>
  <w:style w:type="character" w:customStyle="1" w:styleId="CommentSubjectChar">
    <w:name w:val="Comment Subject Char"/>
    <w:basedOn w:val="CommentTextChar"/>
    <w:link w:val="CommentSubject"/>
    <w:uiPriority w:val="99"/>
    <w:semiHidden/>
    <w:rsid w:val="00C707A2"/>
    <w:rPr>
      <w:b/>
      <w:bCs/>
      <w:sz w:val="20"/>
      <w:szCs w:val="20"/>
    </w:rPr>
  </w:style>
  <w:style w:type="paragraph" w:customStyle="1" w:styleId="EndNoteBibliographyTitle">
    <w:name w:val="EndNote Bibliography Title"/>
    <w:basedOn w:val="Normal"/>
    <w:link w:val="EndNoteBibliographyTitleChar"/>
    <w:rsid w:val="00C707A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707A2"/>
    <w:rPr>
      <w:rFonts w:ascii="Calibri" w:hAnsi="Calibri"/>
      <w:noProof/>
      <w:lang w:val="en-US"/>
    </w:rPr>
  </w:style>
  <w:style w:type="paragraph" w:customStyle="1" w:styleId="EndNoteBibliography">
    <w:name w:val="EndNote Bibliography"/>
    <w:basedOn w:val="Normal"/>
    <w:link w:val="EndNoteBibliographyChar"/>
    <w:rsid w:val="00C707A2"/>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C707A2"/>
    <w:rPr>
      <w:rFonts w:ascii="Calibri" w:hAnsi="Calibri"/>
      <w:noProof/>
      <w:lang w:val="en-US"/>
    </w:rPr>
  </w:style>
  <w:style w:type="table" w:styleId="TableGrid">
    <w:name w:val="Table Grid"/>
    <w:basedOn w:val="TableNormal"/>
    <w:uiPriority w:val="39"/>
    <w:rsid w:val="00C8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ICFO</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Gomez</dc:creator>
  <cp:keywords/>
  <dc:description/>
  <cp:lastModifiedBy>Pablo Gomez Garcia</cp:lastModifiedBy>
  <cp:revision>106</cp:revision>
  <dcterms:created xsi:type="dcterms:W3CDTF">2017-12-30T23:07:00Z</dcterms:created>
  <dcterms:modified xsi:type="dcterms:W3CDTF">2018-11-16T10:04:00Z</dcterms:modified>
</cp:coreProperties>
</file>