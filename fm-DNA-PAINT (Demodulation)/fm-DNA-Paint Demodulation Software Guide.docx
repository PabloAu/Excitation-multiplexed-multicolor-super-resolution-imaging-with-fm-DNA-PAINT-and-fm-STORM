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5DE5A" w14:textId="7F38202C" w:rsidR="00283BD2" w:rsidRPr="00C9047B" w:rsidRDefault="0022513C">
      <w:pPr>
        <w:jc w:val="center"/>
        <w:rPr>
          <w:b/>
          <w:sz w:val="32"/>
          <w:szCs w:val="24"/>
        </w:rPr>
        <w:pPrChange w:id="0" w:author="Pablo Gomez Garcia" w:date="2018-08-10T19:30:00Z">
          <w:pPr/>
        </w:pPrChange>
      </w:pPr>
      <w:r w:rsidRPr="00C9047B">
        <w:rPr>
          <w:b/>
          <w:sz w:val="32"/>
          <w:szCs w:val="24"/>
        </w:rPr>
        <w:t>Frequency Multiplexe</w:t>
      </w:r>
      <w:r w:rsidR="008D70D1" w:rsidRPr="00C9047B">
        <w:rPr>
          <w:b/>
          <w:sz w:val="32"/>
          <w:szCs w:val="24"/>
        </w:rPr>
        <w:t xml:space="preserve">d </w:t>
      </w:r>
      <w:del w:id="1" w:author="Pablo Gomez Garcia" w:date="2018-08-10T17:58:00Z">
        <w:r w:rsidR="008D70D1" w:rsidRPr="00C9047B" w:rsidDel="00F71708">
          <w:rPr>
            <w:b/>
            <w:sz w:val="32"/>
            <w:szCs w:val="24"/>
          </w:rPr>
          <w:delText xml:space="preserve">STORM </w:delText>
        </w:r>
      </w:del>
      <w:ins w:id="2" w:author="Pablo Gomez Garcia" w:date="2018-08-10T17:58:00Z">
        <w:r w:rsidR="00F71708">
          <w:rPr>
            <w:b/>
            <w:sz w:val="32"/>
            <w:szCs w:val="24"/>
          </w:rPr>
          <w:t>DNA-Paint</w:t>
        </w:r>
        <w:r w:rsidR="00F71708" w:rsidRPr="00C9047B">
          <w:rPr>
            <w:b/>
            <w:sz w:val="32"/>
            <w:szCs w:val="24"/>
          </w:rPr>
          <w:t xml:space="preserve"> </w:t>
        </w:r>
      </w:ins>
      <w:r w:rsidR="008D70D1" w:rsidRPr="00C9047B">
        <w:rPr>
          <w:b/>
          <w:sz w:val="32"/>
          <w:szCs w:val="24"/>
        </w:rPr>
        <w:t>Demodulation Software Gu</w:t>
      </w:r>
      <w:r w:rsidRPr="00C9047B">
        <w:rPr>
          <w:b/>
          <w:sz w:val="32"/>
          <w:szCs w:val="24"/>
        </w:rPr>
        <w:t>ide</w:t>
      </w:r>
    </w:p>
    <w:p w14:paraId="2B872CFE" w14:textId="413B62D8" w:rsidR="000E7430" w:rsidRDefault="00DE5F38" w:rsidP="00DE5F38">
      <w:pPr>
        <w:jc w:val="both"/>
        <w:rPr>
          <w:ins w:id="3" w:author="Pablo Gomez Garcia" w:date="2018-08-10T18:06:00Z"/>
          <w:rFonts w:cs="Segoe UI"/>
          <w:color w:val="212121"/>
          <w:sz w:val="24"/>
          <w:szCs w:val="24"/>
          <w:shd w:val="clear" w:color="auto" w:fill="FFFFFF"/>
        </w:rPr>
      </w:pPr>
      <w:r w:rsidRPr="00C9047B">
        <w:rPr>
          <w:rFonts w:cs="Segoe UI"/>
          <w:color w:val="212121"/>
          <w:sz w:val="24"/>
          <w:szCs w:val="24"/>
          <w:shd w:val="clear" w:color="auto" w:fill="FFFFFF"/>
        </w:rPr>
        <w:t xml:space="preserve">This </w:t>
      </w:r>
      <w:r w:rsidR="003B5720" w:rsidRPr="00C9047B">
        <w:rPr>
          <w:rFonts w:cs="Segoe UI"/>
          <w:color w:val="212121"/>
          <w:sz w:val="24"/>
          <w:szCs w:val="24"/>
          <w:shd w:val="clear" w:color="auto" w:fill="FFFFFF"/>
        </w:rPr>
        <w:t>workflow</w:t>
      </w:r>
      <w:r w:rsidRPr="00C9047B">
        <w:rPr>
          <w:rFonts w:cs="Segoe UI"/>
          <w:color w:val="212121"/>
          <w:sz w:val="24"/>
          <w:szCs w:val="24"/>
          <w:shd w:val="clear" w:color="auto" w:fill="FFFFFF"/>
        </w:rPr>
        <w:t xml:space="preserve"> explains how to use the sof</w:t>
      </w:r>
      <w:r w:rsidR="00526C50">
        <w:rPr>
          <w:rFonts w:cs="Segoe UI"/>
          <w:color w:val="212121"/>
          <w:sz w:val="24"/>
          <w:szCs w:val="24"/>
          <w:shd w:val="clear" w:color="auto" w:fill="FFFFFF"/>
        </w:rPr>
        <w:t xml:space="preserve">tware. </w:t>
      </w:r>
      <w:del w:id="4" w:author="Pablo Gomez Garcia" w:date="2018-11-16T10:27:00Z">
        <w:r w:rsidR="00526C50" w:rsidDel="00AA3197">
          <w:rPr>
            <w:rFonts w:cs="Segoe UI"/>
            <w:color w:val="212121"/>
            <w:sz w:val="24"/>
            <w:szCs w:val="24"/>
            <w:shd w:val="clear" w:color="auto" w:fill="FFFFFF"/>
          </w:rPr>
          <w:delText xml:space="preserve">We </w:delText>
        </w:r>
      </w:del>
      <w:ins w:id="5" w:author="Pablo Gomez Garcia" w:date="2018-11-16T10:27:00Z">
        <w:r w:rsidR="00AA3197">
          <w:rPr>
            <w:rFonts w:cs="Segoe UI"/>
            <w:color w:val="212121"/>
            <w:sz w:val="24"/>
            <w:szCs w:val="24"/>
            <w:shd w:val="clear" w:color="auto" w:fill="FFFFFF"/>
          </w:rPr>
          <w:t>In our case, we</w:t>
        </w:r>
        <w:bookmarkStart w:id="6" w:name="_GoBack"/>
        <w:bookmarkEnd w:id="6"/>
        <w:r w:rsidR="00AA3197">
          <w:rPr>
            <w:rFonts w:cs="Segoe UI"/>
            <w:color w:val="212121"/>
            <w:sz w:val="24"/>
            <w:szCs w:val="24"/>
            <w:shd w:val="clear" w:color="auto" w:fill="FFFFFF"/>
          </w:rPr>
          <w:t xml:space="preserve"> </w:t>
        </w:r>
      </w:ins>
      <w:r w:rsidR="00526C50">
        <w:rPr>
          <w:rFonts w:cs="Segoe UI"/>
          <w:color w:val="212121"/>
          <w:sz w:val="24"/>
          <w:szCs w:val="24"/>
          <w:shd w:val="clear" w:color="auto" w:fill="FFFFFF"/>
        </w:rPr>
        <w:t>use</w:t>
      </w:r>
      <w:ins w:id="7" w:author="Pablo Gomez Garcia" w:date="2018-11-16T10:26:00Z">
        <w:r w:rsidR="005677DB">
          <w:rPr>
            <w:rFonts w:cs="Segoe UI"/>
            <w:color w:val="212121"/>
            <w:sz w:val="24"/>
            <w:szCs w:val="24"/>
            <w:shd w:val="clear" w:color="auto" w:fill="FFFFFF"/>
          </w:rPr>
          <w:t>d</w:t>
        </w:r>
      </w:ins>
      <w:r w:rsidR="00526C50">
        <w:rPr>
          <w:rFonts w:cs="Segoe UI"/>
          <w:color w:val="212121"/>
          <w:sz w:val="24"/>
          <w:szCs w:val="24"/>
          <w:shd w:val="clear" w:color="auto" w:fill="FFFFFF"/>
        </w:rPr>
        <w:t xml:space="preserve"> DAX images from an Andor EM-CCD Camera and Insight3 (from Bo Huang) for the localization of the single molecules.</w:t>
      </w:r>
      <w:r w:rsidR="00C044F1">
        <w:rPr>
          <w:rFonts w:cs="Segoe UI"/>
          <w:color w:val="212121"/>
          <w:sz w:val="24"/>
          <w:szCs w:val="24"/>
          <w:shd w:val="clear" w:color="auto" w:fill="FFFFFF"/>
        </w:rPr>
        <w:t xml:space="preserve"> The software could be adapted </w:t>
      </w:r>
      <w:del w:id="8" w:author="Melike Lakadamyali" w:date="2017-12-31T00:06:00Z">
        <w:r w:rsidR="00C044F1" w:rsidDel="005F4E39">
          <w:rPr>
            <w:rFonts w:cs="Segoe UI"/>
            <w:color w:val="212121"/>
            <w:sz w:val="24"/>
            <w:szCs w:val="24"/>
            <w:shd w:val="clear" w:color="auto" w:fill="FFFFFF"/>
          </w:rPr>
          <w:delText>accordingly for other needs:</w:delText>
        </w:r>
      </w:del>
      <w:ins w:id="9" w:author="Melike Lakadamyali" w:date="2017-12-31T00:06:00Z">
        <w:r w:rsidR="005F4E39">
          <w:rPr>
            <w:rFonts w:cs="Segoe UI"/>
            <w:color w:val="212121"/>
            <w:sz w:val="24"/>
            <w:szCs w:val="24"/>
            <w:shd w:val="clear" w:color="auto" w:fill="FFFFFF"/>
          </w:rPr>
          <w:t>to accept</w:t>
        </w:r>
      </w:ins>
      <w:r w:rsidR="00C044F1">
        <w:rPr>
          <w:rFonts w:cs="Segoe UI"/>
          <w:color w:val="212121"/>
          <w:sz w:val="24"/>
          <w:szCs w:val="24"/>
          <w:shd w:val="clear" w:color="auto" w:fill="FFFFFF"/>
        </w:rPr>
        <w:t xml:space="preserve"> other file types for the images and </w:t>
      </w:r>
      <w:del w:id="10" w:author="Melike Lakadamyali" w:date="2017-12-31T00:06:00Z">
        <w:r w:rsidR="00C044F1" w:rsidDel="005F4E39">
          <w:rPr>
            <w:rFonts w:cs="Segoe UI"/>
            <w:color w:val="212121"/>
            <w:sz w:val="24"/>
            <w:szCs w:val="24"/>
            <w:shd w:val="clear" w:color="auto" w:fill="FFFFFF"/>
          </w:rPr>
          <w:delText>another localization software</w:delText>
        </w:r>
      </w:del>
      <w:ins w:id="11" w:author="Melike Lakadamyali" w:date="2017-12-31T00:06:00Z">
        <w:r w:rsidR="005F4E39">
          <w:rPr>
            <w:rFonts w:cs="Segoe UI"/>
            <w:color w:val="212121"/>
            <w:sz w:val="24"/>
            <w:szCs w:val="24"/>
            <w:shd w:val="clear" w:color="auto" w:fill="FFFFFF"/>
          </w:rPr>
          <w:t>localization lists</w:t>
        </w:r>
      </w:ins>
      <w:r w:rsidR="00C044F1">
        <w:rPr>
          <w:rFonts w:cs="Segoe UI"/>
          <w:color w:val="212121"/>
          <w:sz w:val="24"/>
          <w:szCs w:val="24"/>
          <w:shd w:val="clear" w:color="auto" w:fill="FFFFFF"/>
        </w:rPr>
        <w:t>.</w:t>
      </w:r>
    </w:p>
    <w:p w14:paraId="2A8BD9FA" w14:textId="4CF02058" w:rsidR="00560E76" w:rsidRPr="00C9047B" w:rsidRDefault="00560E76" w:rsidP="00560E76">
      <w:pPr>
        <w:jc w:val="both"/>
        <w:rPr>
          <w:ins w:id="12" w:author="Pablo Gomez Garcia" w:date="2018-08-10T18:10:00Z"/>
          <w:rFonts w:cs="Segoe UI"/>
          <w:color w:val="212121"/>
          <w:sz w:val="24"/>
          <w:szCs w:val="24"/>
          <w:shd w:val="clear" w:color="auto" w:fill="FFFFFF"/>
        </w:rPr>
      </w:pPr>
      <w:ins w:id="13" w:author="Pablo Gomez Garcia" w:date="2018-08-10T18:10:00Z">
        <w:r>
          <w:rPr>
            <w:rFonts w:cs="Segoe UI"/>
            <w:color w:val="212121"/>
            <w:sz w:val="24"/>
            <w:szCs w:val="24"/>
            <w:shd w:val="clear" w:color="auto" w:fill="FFFFFF"/>
          </w:rPr>
          <w:t>The DAX files should contain an info file (.inf)</w:t>
        </w:r>
      </w:ins>
      <w:ins w:id="14" w:author="Pablo Gomez Garcia" w:date="2018-08-10T18:12:00Z">
        <w:r w:rsidR="00E91111">
          <w:rPr>
            <w:rFonts w:cs="Segoe UI"/>
            <w:color w:val="212121"/>
            <w:sz w:val="24"/>
            <w:szCs w:val="24"/>
            <w:shd w:val="clear" w:color="auto" w:fill="FFFFFF"/>
          </w:rPr>
          <w:t xml:space="preserve"> with the same name,</w:t>
        </w:r>
      </w:ins>
      <w:ins w:id="15" w:author="Pablo Gomez Garcia" w:date="2018-08-10T18:10:00Z">
        <w:r>
          <w:rPr>
            <w:rFonts w:cs="Segoe UI"/>
            <w:color w:val="212121"/>
            <w:sz w:val="24"/>
            <w:szCs w:val="24"/>
            <w:shd w:val="clear" w:color="auto" w:fill="FFFFFF"/>
          </w:rPr>
          <w:t xml:space="preserve"> where the number of frames, </w:t>
        </w:r>
      </w:ins>
      <w:ins w:id="16" w:author="Pablo Gomez Garcia" w:date="2018-08-10T18:13:00Z">
        <w:r w:rsidR="00E91111">
          <w:rPr>
            <w:rFonts w:cs="Segoe UI"/>
            <w:color w:val="212121"/>
            <w:sz w:val="24"/>
            <w:szCs w:val="24"/>
            <w:shd w:val="clear" w:color="auto" w:fill="FFFFFF"/>
          </w:rPr>
          <w:t xml:space="preserve">the number of lasers used, </w:t>
        </w:r>
      </w:ins>
      <w:ins w:id="17" w:author="Pablo Gomez Garcia" w:date="2018-08-10T18:10:00Z">
        <w:r>
          <w:rPr>
            <w:rFonts w:cs="Segoe UI"/>
            <w:color w:val="212121"/>
            <w:sz w:val="24"/>
            <w:szCs w:val="24"/>
            <w:shd w:val="clear" w:color="auto" w:fill="FFFFFF"/>
          </w:rPr>
          <w:t xml:space="preserve">the laser modulation frequencies, </w:t>
        </w:r>
      </w:ins>
      <w:ins w:id="18" w:author="Pablo Gomez Garcia" w:date="2018-08-10T18:13:00Z">
        <w:r w:rsidR="00E91111">
          <w:rPr>
            <w:rFonts w:cs="Segoe UI"/>
            <w:color w:val="212121"/>
            <w:sz w:val="24"/>
            <w:szCs w:val="24"/>
            <w:shd w:val="clear" w:color="auto" w:fill="FFFFFF"/>
          </w:rPr>
          <w:t xml:space="preserve">the pixel size, </w:t>
        </w:r>
      </w:ins>
      <w:ins w:id="19" w:author="Pablo Gomez Garcia" w:date="2018-08-10T18:10:00Z">
        <w:r>
          <w:rPr>
            <w:rFonts w:cs="Segoe UI"/>
            <w:color w:val="212121"/>
            <w:sz w:val="24"/>
            <w:szCs w:val="24"/>
            <w:shd w:val="clear" w:color="auto" w:fill="FFFFFF"/>
          </w:rPr>
          <w:t>the camera frame rate</w:t>
        </w:r>
      </w:ins>
      <w:ins w:id="20" w:author="Pablo Gomez Garcia" w:date="2018-08-10T18:13:00Z">
        <w:r w:rsidR="00E91111">
          <w:rPr>
            <w:rFonts w:cs="Segoe UI"/>
            <w:color w:val="212121"/>
            <w:sz w:val="24"/>
            <w:szCs w:val="24"/>
            <w:shd w:val="clear" w:color="auto" w:fill="FFFFFF"/>
          </w:rPr>
          <w:t xml:space="preserve"> and exposure time,</w:t>
        </w:r>
      </w:ins>
      <w:ins w:id="21" w:author="Pablo Gomez Garcia" w:date="2018-08-10T18:10:00Z">
        <w:r>
          <w:rPr>
            <w:rFonts w:cs="Segoe UI"/>
            <w:color w:val="212121"/>
            <w:sz w:val="24"/>
            <w:szCs w:val="24"/>
            <w:shd w:val="clear" w:color="auto" w:fill="FFFFFF"/>
          </w:rPr>
          <w:t xml:space="preserve"> and </w:t>
        </w:r>
      </w:ins>
      <w:ins w:id="22" w:author="Pablo Gomez Garcia" w:date="2018-08-10T18:13:00Z">
        <w:r w:rsidR="00E91111">
          <w:rPr>
            <w:rFonts w:cs="Segoe UI"/>
            <w:color w:val="212121"/>
            <w:sz w:val="24"/>
            <w:szCs w:val="24"/>
            <w:shd w:val="clear" w:color="auto" w:fill="FFFFFF"/>
          </w:rPr>
          <w:t xml:space="preserve">the </w:t>
        </w:r>
      </w:ins>
      <w:ins w:id="23" w:author="Pablo Gomez Garcia" w:date="2018-08-10T18:10:00Z">
        <w:r w:rsidR="00E91111">
          <w:rPr>
            <w:rFonts w:cs="Segoe UI"/>
            <w:color w:val="212121"/>
            <w:sz w:val="24"/>
            <w:szCs w:val="24"/>
            <w:shd w:val="clear" w:color="auto" w:fill="FFFFFF"/>
          </w:rPr>
          <w:t xml:space="preserve">image size are </w:t>
        </w:r>
        <w:r>
          <w:rPr>
            <w:rFonts w:cs="Segoe UI"/>
            <w:color w:val="212121"/>
            <w:sz w:val="24"/>
            <w:szCs w:val="24"/>
            <w:shd w:val="clear" w:color="auto" w:fill="FFFFFF"/>
          </w:rPr>
          <w:t xml:space="preserve">specified. An example of this file is also attached. </w:t>
        </w:r>
      </w:ins>
    </w:p>
    <w:p w14:paraId="1EB9C878" w14:textId="43F1B3CF" w:rsidR="00292577" w:rsidRPr="00C9047B" w:rsidDel="00560E76" w:rsidRDefault="00292577" w:rsidP="00DE5F38">
      <w:pPr>
        <w:jc w:val="both"/>
        <w:rPr>
          <w:del w:id="24" w:author="Pablo Gomez Garcia" w:date="2018-08-10T18:10:00Z"/>
          <w:rFonts w:cs="Segoe UI"/>
          <w:color w:val="212121"/>
          <w:sz w:val="24"/>
          <w:szCs w:val="24"/>
          <w:shd w:val="clear" w:color="auto" w:fill="FFFFFF"/>
        </w:rPr>
      </w:pPr>
    </w:p>
    <w:p w14:paraId="38E78F8C" w14:textId="1A40CC53" w:rsidR="00F71708" w:rsidRDefault="00F71708" w:rsidP="00DE5F38">
      <w:pPr>
        <w:jc w:val="both"/>
        <w:rPr>
          <w:ins w:id="25" w:author="Pablo Gomez Garcia" w:date="2018-08-10T17:59:00Z"/>
          <w:rFonts w:cs="Segoe UI"/>
          <w:b/>
          <w:color w:val="212121"/>
          <w:sz w:val="28"/>
          <w:szCs w:val="24"/>
          <w:shd w:val="clear" w:color="auto" w:fill="FFFFFF"/>
        </w:rPr>
      </w:pPr>
      <w:ins w:id="26" w:author="Pablo Gomez Garcia" w:date="2018-08-10T17:59:00Z">
        <w:r>
          <w:rPr>
            <w:rFonts w:cs="Segoe UI"/>
            <w:b/>
            <w:color w:val="212121"/>
            <w:sz w:val="28"/>
            <w:szCs w:val="24"/>
            <w:shd w:val="clear" w:color="auto" w:fill="FFFFFF"/>
          </w:rPr>
          <w:t xml:space="preserve">1. </w:t>
        </w:r>
      </w:ins>
      <w:ins w:id="27" w:author="Pablo Gomez Garcia" w:date="2018-08-10T18:00:00Z">
        <w:r>
          <w:rPr>
            <w:rFonts w:cs="Segoe UI"/>
            <w:b/>
            <w:color w:val="212121"/>
            <w:sz w:val="28"/>
            <w:szCs w:val="24"/>
            <w:shd w:val="clear" w:color="auto" w:fill="FFFFFF"/>
          </w:rPr>
          <w:t>Parameters definition</w:t>
        </w:r>
      </w:ins>
      <w:ins w:id="28" w:author="Pablo Gomez Garcia" w:date="2018-08-10T17:59:00Z">
        <w:r>
          <w:rPr>
            <w:rFonts w:cs="Segoe UI"/>
            <w:b/>
            <w:color w:val="212121"/>
            <w:sz w:val="28"/>
            <w:szCs w:val="24"/>
            <w:shd w:val="clear" w:color="auto" w:fill="FFFFFF"/>
          </w:rPr>
          <w:t>:</w:t>
        </w:r>
      </w:ins>
    </w:p>
    <w:p w14:paraId="481C50AC" w14:textId="77777777" w:rsidR="00F71708" w:rsidRDefault="00F71708" w:rsidP="00F71708">
      <w:pPr>
        <w:jc w:val="both"/>
        <w:rPr>
          <w:ins w:id="29" w:author="Pablo Gomez Garcia" w:date="2018-08-10T18:03:00Z"/>
          <w:rFonts w:cs="Segoe UI"/>
          <w:color w:val="212121"/>
          <w:sz w:val="24"/>
          <w:szCs w:val="24"/>
          <w:shd w:val="clear" w:color="auto" w:fill="FFFFFF"/>
        </w:rPr>
      </w:pPr>
      <w:ins w:id="30" w:author="Pablo Gomez Garcia" w:date="2018-08-10T18:00:00Z">
        <w:r>
          <w:rPr>
            <w:rFonts w:cs="Segoe UI"/>
            <w:color w:val="212121"/>
            <w:sz w:val="24"/>
            <w:szCs w:val="24"/>
            <w:shd w:val="clear" w:color="auto" w:fill="FFFFFF"/>
          </w:rPr>
          <w:t xml:space="preserve">In the main.py file introduce the working directory that should be the </w:t>
        </w:r>
      </w:ins>
      <w:ins w:id="31" w:author="Pablo Gomez Garcia" w:date="2018-08-10T18:01:00Z">
        <w:r w:rsidRPr="00F71708">
          <w:rPr>
            <w:rFonts w:cs="Segoe UI"/>
            <w:color w:val="212121"/>
            <w:sz w:val="24"/>
            <w:szCs w:val="24"/>
            <w:shd w:val="clear" w:color="auto" w:fill="FFFFFF"/>
          </w:rPr>
          <w:t>with the top-level directory of the data sets</w:t>
        </w:r>
        <w:r>
          <w:rPr>
            <w:rFonts w:cs="Segoe UI"/>
            <w:color w:val="212121"/>
            <w:sz w:val="24"/>
            <w:szCs w:val="24"/>
            <w:shd w:val="clear" w:color="auto" w:fill="FFFFFF"/>
          </w:rPr>
          <w:t xml:space="preserve">. If there are several folders with several files contained, the code would be executed in batch through all the DAX files. </w:t>
        </w:r>
      </w:ins>
      <w:ins w:id="32" w:author="Pablo Gomez Garcia" w:date="2018-08-10T18:02:00Z">
        <w:r>
          <w:rPr>
            <w:rFonts w:cs="Segoe UI"/>
            <w:color w:val="212121"/>
            <w:sz w:val="24"/>
            <w:szCs w:val="24"/>
            <w:shd w:val="clear" w:color="auto" w:fill="FFFFFF"/>
          </w:rPr>
          <w:t>The dir</w:t>
        </w:r>
      </w:ins>
      <w:ins w:id="33" w:author="Pablo Gomez Garcia" w:date="2018-08-10T18:03:00Z">
        <w:r>
          <w:rPr>
            <w:rFonts w:cs="Segoe UI"/>
            <w:color w:val="212121"/>
            <w:sz w:val="24"/>
            <w:szCs w:val="24"/>
            <w:shd w:val="clear" w:color="auto" w:fill="FFFFFF"/>
          </w:rPr>
          <w:t>ectory</w:t>
        </w:r>
      </w:ins>
      <w:ins w:id="34" w:author="Pablo Gomez Garcia" w:date="2018-08-10T18:02:00Z">
        <w:r>
          <w:rPr>
            <w:rFonts w:cs="Segoe UI"/>
            <w:color w:val="212121"/>
            <w:sz w:val="24"/>
            <w:szCs w:val="24"/>
            <w:shd w:val="clear" w:color="auto" w:fill="FFFFFF"/>
          </w:rPr>
          <w:t xml:space="preserve"> must be a</w:t>
        </w:r>
      </w:ins>
      <w:ins w:id="35" w:author="Pablo Gomez Garcia" w:date="2018-08-10T18:03:00Z">
        <w:r>
          <w:rPr>
            <w:rFonts w:cs="Segoe UI"/>
            <w:color w:val="212121"/>
            <w:sz w:val="24"/>
            <w:szCs w:val="24"/>
            <w:shd w:val="clear" w:color="auto" w:fill="FFFFFF"/>
          </w:rPr>
          <w:t xml:space="preserve"> string with a “/” at the end, like the example below:</w:t>
        </w:r>
      </w:ins>
    </w:p>
    <w:p w14:paraId="06B43581" w14:textId="4B0E5628" w:rsidR="00F71708" w:rsidRDefault="00F71708" w:rsidP="00F71708">
      <w:pPr>
        <w:jc w:val="both"/>
        <w:rPr>
          <w:ins w:id="36" w:author="Pablo Gomez Garcia" w:date="2018-08-10T18:03:00Z"/>
          <w:rFonts w:cs="Segoe UI"/>
          <w:color w:val="212121"/>
          <w:sz w:val="24"/>
          <w:szCs w:val="24"/>
          <w:shd w:val="clear" w:color="auto" w:fill="FFFFFF"/>
        </w:rPr>
      </w:pPr>
      <w:ins w:id="37" w:author="Pablo Gomez Garcia" w:date="2018-08-10T18:02:00Z">
        <w:r w:rsidRPr="00F71708">
          <w:rPr>
            <w:rFonts w:cs="Segoe UI"/>
            <w:color w:val="212121"/>
            <w:sz w:val="24"/>
            <w:szCs w:val="24"/>
            <w:shd w:val="clear" w:color="auto" w:fill="FFFFFF"/>
          </w:rPr>
          <w:t xml:space="preserve">dir = </w:t>
        </w:r>
      </w:ins>
      <w:ins w:id="38" w:author="Pablo Gomez Garcia" w:date="2018-08-10T18:03:00Z">
        <w:r>
          <w:rPr>
            <w:rFonts w:cs="Segoe UI"/>
            <w:color w:val="212121"/>
            <w:sz w:val="24"/>
            <w:szCs w:val="24"/>
            <w:shd w:val="clear" w:color="auto" w:fill="FFFFFF"/>
          </w:rPr>
          <w:t>‘</w:t>
        </w:r>
      </w:ins>
      <w:ins w:id="39" w:author="Pablo Gomez Garcia" w:date="2018-08-10T18:02:00Z">
        <w:r>
          <w:rPr>
            <w:rFonts w:cs="Segoe UI"/>
            <w:color w:val="212121"/>
            <w:sz w:val="24"/>
            <w:szCs w:val="24"/>
            <w:shd w:val="clear" w:color="auto" w:fill="FFFFFF"/>
          </w:rPr>
          <w:t>W:/fm-DNA-PAINT/Cell1/</w:t>
        </w:r>
      </w:ins>
      <w:ins w:id="40" w:author="Pablo Gomez Garcia" w:date="2018-08-10T18:03:00Z">
        <w:r>
          <w:rPr>
            <w:rFonts w:cs="Segoe UI"/>
            <w:color w:val="212121"/>
            <w:sz w:val="24"/>
            <w:szCs w:val="24"/>
            <w:shd w:val="clear" w:color="auto" w:fill="FFFFFF"/>
          </w:rPr>
          <w:t>’</w:t>
        </w:r>
      </w:ins>
    </w:p>
    <w:p w14:paraId="000C2CC7" w14:textId="24FCA764" w:rsidR="00BA4AC6" w:rsidRDefault="00ED5DCA" w:rsidP="00F71708">
      <w:pPr>
        <w:jc w:val="both"/>
        <w:rPr>
          <w:ins w:id="41" w:author="Pablo Gomez Garcia" w:date="2018-08-10T18:06:00Z"/>
          <w:rFonts w:cs="Segoe UI"/>
          <w:color w:val="212121"/>
          <w:sz w:val="24"/>
          <w:szCs w:val="24"/>
          <w:shd w:val="clear" w:color="auto" w:fill="FFFFFF"/>
        </w:rPr>
      </w:pPr>
      <w:ins w:id="42" w:author="Pablo Gomez Garcia" w:date="2018-08-10T20:32:00Z">
        <w:r>
          <w:rPr>
            <w:rFonts w:cs="Segoe UI"/>
            <w:color w:val="212121"/>
            <w:sz w:val="24"/>
            <w:szCs w:val="24"/>
            <w:shd w:val="clear" w:color="auto" w:fill="FFFFFF"/>
          </w:rPr>
          <w:t>Provide a value to</w:t>
        </w:r>
      </w:ins>
      <w:ins w:id="43" w:author="Pablo Gomez Garcia" w:date="2018-08-10T18:03:00Z">
        <w:r w:rsidR="00BA4AC6">
          <w:rPr>
            <w:rFonts w:cs="Segoe UI"/>
            <w:color w:val="212121"/>
            <w:sz w:val="24"/>
            <w:szCs w:val="24"/>
            <w:shd w:val="clear" w:color="auto" w:fill="FFFFFF"/>
          </w:rPr>
          <w:t xml:space="preserve"> the </w:t>
        </w:r>
      </w:ins>
      <w:ins w:id="44" w:author="Pablo Gomez Garcia" w:date="2018-08-10T20:32:00Z">
        <w:r>
          <w:rPr>
            <w:rFonts w:cs="Segoe UI"/>
            <w:color w:val="212121"/>
            <w:sz w:val="24"/>
            <w:szCs w:val="24"/>
            <w:shd w:val="clear" w:color="auto" w:fill="FFFFFF"/>
          </w:rPr>
          <w:t>“</w:t>
        </w:r>
      </w:ins>
      <w:ins w:id="45" w:author="Pablo Gomez Garcia" w:date="2018-08-10T18:03:00Z">
        <w:r w:rsidR="00BA4AC6">
          <w:rPr>
            <w:rFonts w:cs="Segoe UI"/>
            <w:color w:val="212121"/>
            <w:sz w:val="24"/>
            <w:szCs w:val="24"/>
            <w:shd w:val="clear" w:color="auto" w:fill="FFFFFF"/>
          </w:rPr>
          <w:t>chunk_size</w:t>
        </w:r>
      </w:ins>
      <w:ins w:id="46" w:author="Pablo Gomez Garcia" w:date="2018-08-10T20:32:00Z">
        <w:r>
          <w:rPr>
            <w:rFonts w:cs="Segoe UI"/>
            <w:color w:val="212121"/>
            <w:sz w:val="24"/>
            <w:szCs w:val="24"/>
            <w:shd w:val="clear" w:color="auto" w:fill="FFFFFF"/>
          </w:rPr>
          <w:t>” variable</w:t>
        </w:r>
      </w:ins>
      <w:ins w:id="47" w:author="Pablo Gomez Garcia" w:date="2018-08-10T18:03:00Z">
        <w:r w:rsidR="00BA4AC6">
          <w:rPr>
            <w:rFonts w:cs="Segoe UI"/>
            <w:color w:val="212121"/>
            <w:sz w:val="24"/>
            <w:szCs w:val="24"/>
            <w:shd w:val="clear" w:color="auto" w:fill="FFFFFF"/>
          </w:rPr>
          <w:t xml:space="preserve"> that is the maximum number of frames the software </w:t>
        </w:r>
      </w:ins>
      <w:ins w:id="48" w:author="Pablo Gomez Garcia" w:date="2018-08-10T18:04:00Z">
        <w:r w:rsidR="00BA4AC6">
          <w:rPr>
            <w:rFonts w:cs="Segoe UI"/>
            <w:color w:val="212121"/>
            <w:sz w:val="24"/>
            <w:szCs w:val="24"/>
            <w:shd w:val="clear" w:color="auto" w:fill="FFFFFF"/>
          </w:rPr>
          <w:t xml:space="preserve">will take to process. If it is smaller than the total number of frames of the image, the code will make groups and process them sequentially. </w:t>
        </w:r>
      </w:ins>
    </w:p>
    <w:p w14:paraId="7B891416" w14:textId="4362BE9B" w:rsidR="00082405" w:rsidRDefault="00292577">
      <w:pPr>
        <w:jc w:val="both"/>
        <w:rPr>
          <w:ins w:id="49" w:author="Pablo Gomez Garcia" w:date="2018-08-10T20:37:00Z"/>
          <w:rFonts w:cs="Segoe UI"/>
          <w:color w:val="212121"/>
          <w:sz w:val="24"/>
          <w:szCs w:val="24"/>
          <w:shd w:val="clear" w:color="auto" w:fill="FFFFFF"/>
        </w:rPr>
        <w:pPrChange w:id="50" w:author="Pablo Gomez" w:date="2017-12-31T12:13:00Z">
          <w:pPr/>
        </w:pPrChange>
      </w:pPr>
      <w:ins w:id="51" w:author="Pablo Gomez Garcia" w:date="2018-08-10T18:06:00Z">
        <w:r>
          <w:rPr>
            <w:rFonts w:cs="Segoe UI"/>
            <w:color w:val="212121"/>
            <w:sz w:val="24"/>
            <w:szCs w:val="24"/>
            <w:shd w:val="clear" w:color="auto" w:fill="FFFFFF"/>
          </w:rPr>
          <w:t xml:space="preserve">In Analysis.py </w:t>
        </w:r>
      </w:ins>
      <w:ins w:id="52" w:author="Pablo Gomez Garcia" w:date="2018-08-10T20:32:00Z">
        <w:r w:rsidR="00ED5DCA">
          <w:rPr>
            <w:rFonts w:cs="Segoe UI"/>
            <w:color w:val="212121"/>
            <w:sz w:val="24"/>
            <w:szCs w:val="24"/>
            <w:shd w:val="clear" w:color="auto" w:fill="FFFFFF"/>
          </w:rPr>
          <w:t>provide a value to</w:t>
        </w:r>
      </w:ins>
      <w:ins w:id="53" w:author="Pablo Gomez Garcia" w:date="2018-08-10T18:06:00Z">
        <w:r>
          <w:rPr>
            <w:rFonts w:cs="Segoe UI"/>
            <w:color w:val="212121"/>
            <w:sz w:val="24"/>
            <w:szCs w:val="24"/>
            <w:shd w:val="clear" w:color="auto" w:fill="FFFFFF"/>
          </w:rPr>
          <w:t xml:space="preserve"> the </w:t>
        </w:r>
      </w:ins>
      <w:ins w:id="54" w:author="Pablo Gomez Garcia" w:date="2018-08-10T20:32:00Z">
        <w:r w:rsidR="00ED5DCA">
          <w:rPr>
            <w:rFonts w:cs="Segoe UI"/>
            <w:color w:val="212121"/>
            <w:sz w:val="24"/>
            <w:szCs w:val="24"/>
            <w:shd w:val="clear" w:color="auto" w:fill="FFFFFF"/>
          </w:rPr>
          <w:t>variable “</w:t>
        </w:r>
      </w:ins>
      <w:ins w:id="55" w:author="Pablo Gomez Garcia" w:date="2018-08-10T18:06:00Z">
        <w:r>
          <w:rPr>
            <w:rFonts w:cs="Segoe UI"/>
            <w:color w:val="212121"/>
            <w:sz w:val="24"/>
            <w:szCs w:val="24"/>
            <w:shd w:val="clear" w:color="auto" w:fill="FFFFFF"/>
          </w:rPr>
          <w:t>centers</w:t>
        </w:r>
      </w:ins>
      <w:ins w:id="56" w:author="Pablo Gomez Garcia" w:date="2018-08-10T20:32:00Z">
        <w:r w:rsidR="00ED5DCA">
          <w:rPr>
            <w:rFonts w:cs="Segoe UI"/>
            <w:color w:val="212121"/>
            <w:sz w:val="24"/>
            <w:szCs w:val="24"/>
            <w:shd w:val="clear" w:color="auto" w:fill="FFFFFF"/>
          </w:rPr>
          <w:t>”</w:t>
        </w:r>
      </w:ins>
      <w:ins w:id="57" w:author="Pablo Gomez Garcia" w:date="2018-08-10T20:35:00Z">
        <w:r w:rsidR="00070E9A">
          <w:rPr>
            <w:rFonts w:cs="Segoe UI"/>
            <w:color w:val="212121"/>
            <w:sz w:val="24"/>
            <w:szCs w:val="24"/>
            <w:shd w:val="clear" w:color="auto" w:fill="FFFFFF"/>
          </w:rPr>
          <w:t xml:space="preserve"> by modifying </w:t>
        </w:r>
      </w:ins>
      <w:ins w:id="58" w:author="Pablo Gomez Garcia" w:date="2018-08-10T20:36:00Z">
        <w:r w:rsidR="00557702">
          <w:rPr>
            <w:rFonts w:cs="Segoe UI"/>
            <w:color w:val="212121"/>
            <w:sz w:val="24"/>
            <w:szCs w:val="24"/>
            <w:shd w:val="clear" w:color="auto" w:fill="FFFFFF"/>
          </w:rPr>
          <w:t xml:space="preserve">the line 43 of </w:t>
        </w:r>
      </w:ins>
      <w:ins w:id="59" w:author="Pablo Gomez Garcia" w:date="2018-08-10T20:35:00Z">
        <w:r w:rsidR="00070E9A">
          <w:rPr>
            <w:rFonts w:cs="Segoe UI"/>
            <w:color w:val="212121"/>
            <w:sz w:val="24"/>
            <w:szCs w:val="24"/>
            <w:shd w:val="clear" w:color="auto" w:fill="FFFFFF"/>
          </w:rPr>
          <w:t>the code</w:t>
        </w:r>
      </w:ins>
      <w:ins w:id="60" w:author="Pablo Gomez Garcia" w:date="2018-08-10T18:06:00Z">
        <w:r w:rsidR="00557702">
          <w:rPr>
            <w:rFonts w:cs="Segoe UI"/>
            <w:color w:val="212121"/>
            <w:sz w:val="24"/>
            <w:szCs w:val="24"/>
            <w:shd w:val="clear" w:color="auto" w:fill="FFFFFF"/>
          </w:rPr>
          <w:t>. This</w:t>
        </w:r>
      </w:ins>
      <w:ins w:id="61" w:author="Pablo Gomez Garcia" w:date="2018-08-10T20:36:00Z">
        <w:r w:rsidR="00557702">
          <w:rPr>
            <w:rFonts w:cs="Segoe UI"/>
            <w:color w:val="212121"/>
            <w:sz w:val="24"/>
            <w:szCs w:val="24"/>
            <w:shd w:val="clear" w:color="auto" w:fill="FFFFFF"/>
          </w:rPr>
          <w:t xml:space="preserve"> variable sp</w:t>
        </w:r>
      </w:ins>
      <w:ins w:id="62" w:author="Pablo Gomez Garcia" w:date="2018-08-10T20:37:00Z">
        <w:r w:rsidR="00557702">
          <w:rPr>
            <w:rFonts w:cs="Segoe UI"/>
            <w:color w:val="212121"/>
            <w:sz w:val="24"/>
            <w:szCs w:val="24"/>
            <w:shd w:val="clear" w:color="auto" w:fill="FFFFFF"/>
          </w:rPr>
          <w:t>ecifies</w:t>
        </w:r>
      </w:ins>
      <w:ins w:id="63" w:author="Pablo Gomez Garcia" w:date="2018-08-10T20:36:00Z">
        <w:r w:rsidR="00557702">
          <w:rPr>
            <w:rFonts w:cs="Segoe UI"/>
            <w:color w:val="212121"/>
            <w:sz w:val="24"/>
            <w:szCs w:val="24"/>
            <w:shd w:val="clear" w:color="auto" w:fill="FFFFFF"/>
          </w:rPr>
          <w:t xml:space="preserve"> </w:t>
        </w:r>
      </w:ins>
      <w:ins w:id="64" w:author="Pablo Gomez Garcia" w:date="2018-08-10T18:06:00Z">
        <w:r>
          <w:rPr>
            <w:rFonts w:cs="Segoe UI"/>
            <w:color w:val="212121"/>
            <w:sz w:val="24"/>
            <w:szCs w:val="24"/>
            <w:shd w:val="clear" w:color="auto" w:fill="FFFFFF"/>
          </w:rPr>
          <w:t xml:space="preserve">the frequency </w:t>
        </w:r>
      </w:ins>
      <w:ins w:id="65" w:author="Pablo Gomez Garcia" w:date="2018-08-10T18:16:00Z">
        <w:r w:rsidR="00E91111">
          <w:rPr>
            <w:rFonts w:cs="Segoe UI"/>
            <w:color w:val="212121"/>
            <w:sz w:val="24"/>
            <w:szCs w:val="24"/>
            <w:shd w:val="clear" w:color="auto" w:fill="FFFFFF"/>
          </w:rPr>
          <w:t xml:space="preserve">bins </w:t>
        </w:r>
      </w:ins>
      <w:ins w:id="66" w:author="Pablo Gomez Garcia" w:date="2018-08-10T18:06:00Z">
        <w:r>
          <w:rPr>
            <w:rFonts w:cs="Segoe UI"/>
            <w:color w:val="212121"/>
            <w:sz w:val="24"/>
            <w:szCs w:val="24"/>
            <w:shd w:val="clear" w:color="auto" w:fill="FFFFFF"/>
          </w:rPr>
          <w:t>that you want to demodulate</w:t>
        </w:r>
      </w:ins>
      <w:ins w:id="67" w:author="Pablo Gomez Garcia" w:date="2018-08-10T19:33:00Z">
        <w:r w:rsidR="00006EF9">
          <w:rPr>
            <w:rFonts w:cs="Segoe UI"/>
            <w:color w:val="212121"/>
            <w:sz w:val="24"/>
            <w:szCs w:val="24"/>
            <w:shd w:val="clear" w:color="auto" w:fill="FFFFFF"/>
          </w:rPr>
          <w:t xml:space="preserve"> (see Figure below</w:t>
        </w:r>
      </w:ins>
      <w:ins w:id="68" w:author="Pablo Gomez Garcia" w:date="2018-08-10T19:37:00Z">
        <w:r w:rsidR="009F6AC5">
          <w:rPr>
            <w:rFonts w:cs="Segoe UI"/>
            <w:color w:val="212121"/>
            <w:sz w:val="24"/>
            <w:szCs w:val="24"/>
            <w:shd w:val="clear" w:color="auto" w:fill="FFFFFF"/>
          </w:rPr>
          <w:t xml:space="preserve"> for the available frequency bins depending on your experimental conditions</w:t>
        </w:r>
      </w:ins>
      <w:ins w:id="69" w:author="Pablo Gomez Garcia" w:date="2018-08-10T19:33:00Z">
        <w:r w:rsidR="00006EF9">
          <w:rPr>
            <w:rFonts w:cs="Segoe UI"/>
            <w:color w:val="212121"/>
            <w:sz w:val="24"/>
            <w:szCs w:val="24"/>
            <w:shd w:val="clear" w:color="auto" w:fill="FFFFFF"/>
          </w:rPr>
          <w:t>)</w:t>
        </w:r>
      </w:ins>
      <w:ins w:id="70" w:author="Pablo Gomez Garcia" w:date="2018-08-10T18:06:00Z">
        <w:r w:rsidR="00006EF9">
          <w:rPr>
            <w:rFonts w:cs="Segoe UI"/>
            <w:color w:val="212121"/>
            <w:sz w:val="24"/>
            <w:szCs w:val="24"/>
            <w:shd w:val="clear" w:color="auto" w:fill="FFFFFF"/>
          </w:rPr>
          <w:t>.</w:t>
        </w:r>
      </w:ins>
      <w:ins w:id="71" w:author="Pablo Gomez Garcia" w:date="2018-08-10T20:33:00Z">
        <w:r w:rsidR="00ED5DCA">
          <w:rPr>
            <w:rFonts w:cs="Segoe UI"/>
            <w:color w:val="212121"/>
            <w:sz w:val="24"/>
            <w:szCs w:val="24"/>
            <w:shd w:val="clear" w:color="auto" w:fill="FFFFFF"/>
          </w:rPr>
          <w:t xml:space="preserve"> “center</w:t>
        </w:r>
      </w:ins>
      <w:ins w:id="72" w:author="Pablo Gomez Garcia" w:date="2018-08-10T20:34:00Z">
        <w:r w:rsidR="002C5116">
          <w:rPr>
            <w:rFonts w:cs="Segoe UI"/>
            <w:color w:val="212121"/>
            <w:sz w:val="24"/>
            <w:szCs w:val="24"/>
            <w:shd w:val="clear" w:color="auto" w:fill="FFFFFF"/>
          </w:rPr>
          <w:t>s</w:t>
        </w:r>
      </w:ins>
      <w:ins w:id="73" w:author="Pablo Gomez Garcia" w:date="2018-08-10T20:33:00Z">
        <w:r w:rsidR="00ED5DCA">
          <w:rPr>
            <w:rFonts w:cs="Segoe UI"/>
            <w:color w:val="212121"/>
            <w:sz w:val="24"/>
            <w:szCs w:val="24"/>
            <w:shd w:val="clear" w:color="auto" w:fill="FFFFFF"/>
          </w:rPr>
          <w:t xml:space="preserve">” is a vector with length equal to the number of channels to demodulate (the number of channels should be equal or smaller than the </w:t>
        </w:r>
      </w:ins>
      <w:ins w:id="74" w:author="Pablo Gomez Garcia" w:date="2018-08-10T20:34:00Z">
        <w:r w:rsidR="00ED5DCA">
          <w:rPr>
            <w:rFonts w:cs="Segoe UI"/>
            <w:color w:val="212121"/>
            <w:sz w:val="24"/>
            <w:szCs w:val="24"/>
            <w:shd w:val="clear" w:color="auto" w:fill="FFFFFF"/>
          </w:rPr>
          <w:t>number of available frequency bins).</w:t>
        </w:r>
      </w:ins>
    </w:p>
    <w:p w14:paraId="6E74529D" w14:textId="1DC5ABF6" w:rsidR="00557702" w:rsidRDefault="00082405">
      <w:pPr>
        <w:jc w:val="center"/>
        <w:rPr>
          <w:ins w:id="75" w:author="Pablo Gomez Garcia" w:date="2018-08-10T20:37:00Z"/>
          <w:rFonts w:cs="Segoe UI"/>
          <w:color w:val="212121"/>
          <w:sz w:val="24"/>
          <w:szCs w:val="24"/>
          <w:shd w:val="clear" w:color="auto" w:fill="FFFFFF"/>
        </w:rPr>
        <w:pPrChange w:id="76" w:author="Pablo Gomez Garcia" w:date="2018-08-10T20:37:00Z">
          <w:pPr/>
        </w:pPrChange>
      </w:pPr>
      <w:ins w:id="77" w:author="Pablo Gomez Garcia" w:date="2018-08-10T19:31:00Z">
        <w:r>
          <w:rPr>
            <w:b/>
            <w:noProof/>
            <w:sz w:val="32"/>
            <w:szCs w:val="24"/>
            <w:lang w:val="en-US"/>
          </w:rPr>
          <w:drawing>
            <wp:inline distT="0" distB="0" distL="0" distR="0" wp14:anchorId="27374766" wp14:editId="259D130D">
              <wp:extent cx="5381625" cy="2695575"/>
              <wp:effectExtent l="0" t="0" r="9525" b="9525"/>
              <wp:docPr id="1" name="Picture 1" descr="C:\Users\pgomez\AppData\Local\Microsoft\Windows\INetCache\Content.Word\Figure 2 (V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gomez\AppData\Local\Microsoft\Windows\INetCache\Content.Word\Figure 2 (V2).tif"/>
                      <pic:cNvPicPr>
                        <a:picLocks noChangeAspect="1" noChangeArrowheads="1"/>
                      </pic:cNvPicPr>
                    </pic:nvPicPr>
                    <pic:blipFill>
                      <a:blip r:embed="rId5">
                        <a:extLst>
                          <a:ext uri="{28A0092B-C50C-407E-A947-70E740481C1C}">
                            <a14:useLocalDpi xmlns:a14="http://schemas.microsoft.com/office/drawing/2010/main" val="0"/>
                          </a:ext>
                        </a:extLst>
                      </a:blip>
                      <a:srcRect b="63049"/>
                      <a:stretch>
                        <a:fillRect/>
                      </a:stretch>
                    </pic:blipFill>
                    <pic:spPr bwMode="auto">
                      <a:xfrm>
                        <a:off x="0" y="0"/>
                        <a:ext cx="5381625" cy="2695575"/>
                      </a:xfrm>
                      <a:prstGeom prst="rect">
                        <a:avLst/>
                      </a:prstGeom>
                      <a:noFill/>
                      <a:ln>
                        <a:noFill/>
                      </a:ln>
                    </pic:spPr>
                  </pic:pic>
                </a:graphicData>
              </a:graphic>
            </wp:inline>
          </w:drawing>
        </w:r>
      </w:ins>
    </w:p>
    <w:p w14:paraId="305750F9" w14:textId="77777777" w:rsidR="00D56956" w:rsidRDefault="00D56956" w:rsidP="00D56956">
      <w:pPr>
        <w:jc w:val="both"/>
        <w:rPr>
          <w:ins w:id="78" w:author="Pablo Gomez Garcia" w:date="2018-08-10T20:44:00Z"/>
          <w:rFonts w:cs="Segoe UI"/>
          <w:color w:val="212121"/>
          <w:sz w:val="24"/>
          <w:szCs w:val="24"/>
          <w:shd w:val="clear" w:color="auto" w:fill="FFFFFF"/>
        </w:rPr>
      </w:pPr>
    </w:p>
    <w:p w14:paraId="02A020EE" w14:textId="705C4056" w:rsidR="00D56956" w:rsidRDefault="00D56956" w:rsidP="00D56956">
      <w:pPr>
        <w:jc w:val="both"/>
        <w:rPr>
          <w:ins w:id="79" w:author="Pablo Gomez Garcia" w:date="2018-08-10T20:43:00Z"/>
          <w:rFonts w:cs="Segoe UI"/>
          <w:color w:val="212121"/>
          <w:sz w:val="24"/>
          <w:szCs w:val="24"/>
          <w:shd w:val="clear" w:color="auto" w:fill="FFFFFF"/>
        </w:rPr>
      </w:pPr>
      <w:ins w:id="80" w:author="Pablo Gomez Garcia" w:date="2018-08-10T20:43:00Z">
        <w:r>
          <w:rPr>
            <w:rFonts w:cs="Segoe UI"/>
            <w:color w:val="212121"/>
            <w:sz w:val="24"/>
            <w:szCs w:val="24"/>
            <w:shd w:val="clear" w:color="auto" w:fill="FFFFFF"/>
          </w:rPr>
          <w:lastRenderedPageBreak/>
          <w:t>The rest of the variables, like F, f</w:t>
        </w:r>
        <w:r>
          <w:rPr>
            <w:rFonts w:cs="Segoe UI"/>
            <w:color w:val="212121"/>
            <w:sz w:val="24"/>
            <w:szCs w:val="24"/>
            <w:shd w:val="clear" w:color="auto" w:fill="FFFFFF"/>
            <w:vertAlign w:val="subscript"/>
          </w:rPr>
          <w:t>i</w:t>
        </w:r>
        <w:r>
          <w:rPr>
            <w:rFonts w:cs="Segoe UI"/>
            <w:color w:val="212121"/>
            <w:sz w:val="24"/>
            <w:szCs w:val="24"/>
            <w:shd w:val="clear" w:color="auto" w:fill="FFFFFF"/>
          </w:rPr>
          <w:t>, image size,</w:t>
        </w:r>
      </w:ins>
      <w:ins w:id="81" w:author="Pablo Gomez Garcia" w:date="2018-08-10T20:44:00Z">
        <w:r>
          <w:rPr>
            <w:rFonts w:cs="Segoe UI"/>
            <w:color w:val="212121"/>
            <w:sz w:val="24"/>
            <w:szCs w:val="24"/>
            <w:shd w:val="clear" w:color="auto" w:fill="FFFFFF"/>
          </w:rPr>
          <w:t xml:space="preserve"> pixel size,</w:t>
        </w:r>
      </w:ins>
      <w:ins w:id="82" w:author="Pablo Gomez Garcia" w:date="2018-08-10T20:43:00Z">
        <w:r>
          <w:rPr>
            <w:rFonts w:cs="Segoe UI"/>
            <w:color w:val="212121"/>
            <w:sz w:val="24"/>
            <w:szCs w:val="24"/>
            <w:shd w:val="clear" w:color="auto" w:fill="FFFFFF"/>
          </w:rPr>
          <w:t xml:space="preserve"> etc, w</w:t>
        </w:r>
      </w:ins>
      <w:ins w:id="83" w:author="Pablo Gomez Garcia" w:date="2018-08-10T20:44:00Z">
        <w:r>
          <w:rPr>
            <w:rFonts w:cs="Segoe UI"/>
            <w:color w:val="212121"/>
            <w:sz w:val="24"/>
            <w:szCs w:val="24"/>
            <w:shd w:val="clear" w:color="auto" w:fill="FFFFFF"/>
          </w:rPr>
          <w:t>ill</w:t>
        </w:r>
      </w:ins>
      <w:ins w:id="84" w:author="Pablo Gomez Garcia" w:date="2018-08-10T20:43:00Z">
        <w:r>
          <w:rPr>
            <w:rFonts w:cs="Segoe UI"/>
            <w:color w:val="212121"/>
            <w:sz w:val="24"/>
            <w:szCs w:val="24"/>
            <w:shd w:val="clear" w:color="auto" w:fill="FFFFFF"/>
          </w:rPr>
          <w:t xml:space="preserve"> be automatically </w:t>
        </w:r>
      </w:ins>
      <w:ins w:id="85" w:author="Pablo Gomez Garcia" w:date="2018-08-10T20:44:00Z">
        <w:r>
          <w:rPr>
            <w:rFonts w:cs="Segoe UI"/>
            <w:color w:val="212121"/>
            <w:sz w:val="24"/>
            <w:szCs w:val="24"/>
            <w:shd w:val="clear" w:color="auto" w:fill="FFFFFF"/>
          </w:rPr>
          <w:t>obtained</w:t>
        </w:r>
      </w:ins>
      <w:ins w:id="86" w:author="Pablo Gomez Garcia" w:date="2018-08-10T20:43:00Z">
        <w:r>
          <w:rPr>
            <w:rFonts w:cs="Segoe UI"/>
            <w:color w:val="212121"/>
            <w:sz w:val="24"/>
            <w:szCs w:val="24"/>
            <w:shd w:val="clear" w:color="auto" w:fill="FFFFFF"/>
          </w:rPr>
          <w:t xml:space="preserve"> from the DAX info file. </w:t>
        </w:r>
      </w:ins>
      <w:ins w:id="87" w:author="Pablo Gomez Garcia" w:date="2018-08-10T20:44:00Z">
        <w:r>
          <w:rPr>
            <w:rFonts w:cs="Segoe UI"/>
            <w:color w:val="212121"/>
            <w:sz w:val="24"/>
            <w:szCs w:val="24"/>
            <w:shd w:val="clear" w:color="auto" w:fill="FFFFFF"/>
          </w:rPr>
          <w:t>The frame window size (</w:t>
        </w:r>
      </w:ins>
      <w:ins w:id="88" w:author="Pablo Gomez Garcia" w:date="2018-08-10T20:43:00Z">
        <w:r>
          <w:rPr>
            <w:rFonts w:cs="Segoe UI"/>
            <w:color w:val="212121"/>
            <w:sz w:val="24"/>
            <w:szCs w:val="24"/>
            <w:shd w:val="clear" w:color="auto" w:fill="FFFFFF"/>
          </w:rPr>
          <w:t>m</w:t>
        </w:r>
      </w:ins>
      <w:ins w:id="89" w:author="Pablo Gomez Garcia" w:date="2018-08-10T20:44:00Z">
        <w:r>
          <w:rPr>
            <w:rFonts w:cs="Segoe UI"/>
            <w:color w:val="212121"/>
            <w:sz w:val="24"/>
            <w:szCs w:val="24"/>
            <w:shd w:val="clear" w:color="auto" w:fill="FFFFFF"/>
          </w:rPr>
          <w:t>)</w:t>
        </w:r>
      </w:ins>
      <w:ins w:id="90" w:author="Pablo Gomez Garcia" w:date="2018-08-10T20:43:00Z">
        <w:r>
          <w:rPr>
            <w:rFonts w:cs="Segoe UI"/>
            <w:color w:val="212121"/>
            <w:sz w:val="24"/>
            <w:szCs w:val="24"/>
            <w:shd w:val="clear" w:color="auto" w:fill="FFFFFF"/>
          </w:rPr>
          <w:t xml:space="preserve"> will be calculated depending of the number of lasers used in the experiment. By default: </w:t>
        </w:r>
      </w:ins>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56956" w14:paraId="46E8EEE4" w14:textId="77777777" w:rsidTr="00F352C9">
        <w:trPr>
          <w:ins w:id="91" w:author="Pablo Gomez Garcia" w:date="2018-08-10T20:43:00Z"/>
        </w:trPr>
        <w:tc>
          <w:tcPr>
            <w:tcW w:w="1502" w:type="dxa"/>
          </w:tcPr>
          <w:p w14:paraId="541C079A" w14:textId="77777777" w:rsidR="00D56956" w:rsidRPr="00F352C9" w:rsidRDefault="00D56956" w:rsidP="00F352C9">
            <w:pPr>
              <w:jc w:val="center"/>
              <w:rPr>
                <w:ins w:id="92" w:author="Pablo Gomez Garcia" w:date="2018-08-10T20:43:00Z"/>
                <w:rFonts w:cs="Segoe UI"/>
                <w:b/>
                <w:color w:val="212121"/>
                <w:sz w:val="28"/>
                <w:szCs w:val="24"/>
                <w:shd w:val="clear" w:color="auto" w:fill="FFFFFF"/>
              </w:rPr>
            </w:pPr>
            <w:ins w:id="93" w:author="Pablo Gomez Garcia" w:date="2018-08-10T20:43:00Z">
              <w:r w:rsidRPr="00F352C9">
                <w:rPr>
                  <w:rFonts w:cs="Segoe UI"/>
                  <w:b/>
                  <w:color w:val="212121"/>
                  <w:sz w:val="28"/>
                  <w:szCs w:val="24"/>
                  <w:shd w:val="clear" w:color="auto" w:fill="FFFFFF"/>
                </w:rPr>
                <w:t>Nº of lasers</w:t>
              </w:r>
            </w:ins>
          </w:p>
        </w:tc>
        <w:tc>
          <w:tcPr>
            <w:tcW w:w="1502" w:type="dxa"/>
          </w:tcPr>
          <w:p w14:paraId="525C812E" w14:textId="77777777" w:rsidR="00D56956" w:rsidRDefault="00D56956" w:rsidP="00F352C9">
            <w:pPr>
              <w:jc w:val="center"/>
              <w:rPr>
                <w:ins w:id="94" w:author="Pablo Gomez Garcia" w:date="2018-08-10T20:43:00Z"/>
                <w:rFonts w:cs="Segoe UI"/>
                <w:color w:val="212121"/>
                <w:sz w:val="24"/>
                <w:szCs w:val="24"/>
                <w:shd w:val="clear" w:color="auto" w:fill="FFFFFF"/>
              </w:rPr>
            </w:pPr>
            <w:ins w:id="95" w:author="Pablo Gomez Garcia" w:date="2018-08-10T20:43:00Z">
              <w:r>
                <w:rPr>
                  <w:rFonts w:cs="Segoe UI"/>
                  <w:color w:val="212121"/>
                  <w:sz w:val="24"/>
                  <w:szCs w:val="24"/>
                  <w:shd w:val="clear" w:color="auto" w:fill="FFFFFF"/>
                </w:rPr>
                <w:t>1</w:t>
              </w:r>
            </w:ins>
          </w:p>
        </w:tc>
        <w:tc>
          <w:tcPr>
            <w:tcW w:w="1503" w:type="dxa"/>
          </w:tcPr>
          <w:p w14:paraId="41D49136" w14:textId="77777777" w:rsidR="00D56956" w:rsidRDefault="00D56956" w:rsidP="00F352C9">
            <w:pPr>
              <w:jc w:val="center"/>
              <w:rPr>
                <w:ins w:id="96" w:author="Pablo Gomez Garcia" w:date="2018-08-10T20:43:00Z"/>
                <w:rFonts w:cs="Segoe UI"/>
                <w:color w:val="212121"/>
                <w:sz w:val="24"/>
                <w:szCs w:val="24"/>
                <w:shd w:val="clear" w:color="auto" w:fill="FFFFFF"/>
              </w:rPr>
            </w:pPr>
            <w:ins w:id="97" w:author="Pablo Gomez Garcia" w:date="2018-08-10T20:43:00Z">
              <w:r>
                <w:rPr>
                  <w:rFonts w:cs="Segoe UI"/>
                  <w:color w:val="212121"/>
                  <w:sz w:val="24"/>
                  <w:szCs w:val="24"/>
                  <w:shd w:val="clear" w:color="auto" w:fill="FFFFFF"/>
                </w:rPr>
                <w:t>2</w:t>
              </w:r>
            </w:ins>
          </w:p>
        </w:tc>
        <w:tc>
          <w:tcPr>
            <w:tcW w:w="1503" w:type="dxa"/>
          </w:tcPr>
          <w:p w14:paraId="12D393BF" w14:textId="77777777" w:rsidR="00D56956" w:rsidRDefault="00D56956" w:rsidP="00F352C9">
            <w:pPr>
              <w:jc w:val="center"/>
              <w:rPr>
                <w:ins w:id="98" w:author="Pablo Gomez Garcia" w:date="2018-08-10T20:43:00Z"/>
                <w:rFonts w:cs="Segoe UI"/>
                <w:color w:val="212121"/>
                <w:sz w:val="24"/>
                <w:szCs w:val="24"/>
                <w:shd w:val="clear" w:color="auto" w:fill="FFFFFF"/>
              </w:rPr>
            </w:pPr>
            <w:ins w:id="99" w:author="Pablo Gomez Garcia" w:date="2018-08-10T20:43:00Z">
              <w:r>
                <w:rPr>
                  <w:rFonts w:cs="Segoe UI"/>
                  <w:color w:val="212121"/>
                  <w:sz w:val="24"/>
                  <w:szCs w:val="24"/>
                  <w:shd w:val="clear" w:color="auto" w:fill="FFFFFF"/>
                </w:rPr>
                <w:t>3</w:t>
              </w:r>
            </w:ins>
          </w:p>
        </w:tc>
        <w:tc>
          <w:tcPr>
            <w:tcW w:w="1503" w:type="dxa"/>
          </w:tcPr>
          <w:p w14:paraId="59D7B2AB" w14:textId="77777777" w:rsidR="00D56956" w:rsidRDefault="00D56956" w:rsidP="00F352C9">
            <w:pPr>
              <w:jc w:val="center"/>
              <w:rPr>
                <w:ins w:id="100" w:author="Pablo Gomez Garcia" w:date="2018-08-10T20:43:00Z"/>
                <w:rFonts w:cs="Segoe UI"/>
                <w:color w:val="212121"/>
                <w:sz w:val="24"/>
                <w:szCs w:val="24"/>
                <w:shd w:val="clear" w:color="auto" w:fill="FFFFFF"/>
              </w:rPr>
            </w:pPr>
            <w:ins w:id="101" w:author="Pablo Gomez Garcia" w:date="2018-08-10T20:43:00Z">
              <w:r>
                <w:rPr>
                  <w:rFonts w:cs="Segoe UI"/>
                  <w:color w:val="212121"/>
                  <w:sz w:val="24"/>
                  <w:szCs w:val="24"/>
                  <w:shd w:val="clear" w:color="auto" w:fill="FFFFFF"/>
                </w:rPr>
                <w:t>4</w:t>
              </w:r>
            </w:ins>
          </w:p>
        </w:tc>
        <w:tc>
          <w:tcPr>
            <w:tcW w:w="1503" w:type="dxa"/>
          </w:tcPr>
          <w:p w14:paraId="42EE315F" w14:textId="77777777" w:rsidR="00D56956" w:rsidRDefault="00D56956" w:rsidP="00F352C9">
            <w:pPr>
              <w:jc w:val="center"/>
              <w:rPr>
                <w:ins w:id="102" w:author="Pablo Gomez Garcia" w:date="2018-08-10T20:43:00Z"/>
                <w:rFonts w:cs="Segoe UI"/>
                <w:color w:val="212121"/>
                <w:sz w:val="24"/>
                <w:szCs w:val="24"/>
                <w:shd w:val="clear" w:color="auto" w:fill="FFFFFF"/>
              </w:rPr>
            </w:pPr>
            <w:ins w:id="103" w:author="Pablo Gomez Garcia" w:date="2018-08-10T20:43:00Z">
              <w:r>
                <w:rPr>
                  <w:rFonts w:cs="Segoe UI"/>
                  <w:color w:val="212121"/>
                  <w:sz w:val="24"/>
                  <w:szCs w:val="24"/>
                  <w:shd w:val="clear" w:color="auto" w:fill="FFFFFF"/>
                </w:rPr>
                <w:t>5</w:t>
              </w:r>
            </w:ins>
          </w:p>
        </w:tc>
      </w:tr>
      <w:tr w:rsidR="00D56956" w14:paraId="4E427751" w14:textId="77777777" w:rsidTr="00F352C9">
        <w:trPr>
          <w:ins w:id="104" w:author="Pablo Gomez Garcia" w:date="2018-08-10T20:43:00Z"/>
        </w:trPr>
        <w:tc>
          <w:tcPr>
            <w:tcW w:w="1502" w:type="dxa"/>
          </w:tcPr>
          <w:p w14:paraId="71217173" w14:textId="77777777" w:rsidR="00D56956" w:rsidRPr="00F352C9" w:rsidRDefault="00D56956" w:rsidP="00F352C9">
            <w:pPr>
              <w:jc w:val="center"/>
              <w:rPr>
                <w:ins w:id="105" w:author="Pablo Gomez Garcia" w:date="2018-08-10T20:43:00Z"/>
                <w:rFonts w:cs="Segoe UI"/>
                <w:b/>
                <w:color w:val="212121"/>
                <w:sz w:val="28"/>
                <w:szCs w:val="24"/>
                <w:shd w:val="clear" w:color="auto" w:fill="FFFFFF"/>
              </w:rPr>
            </w:pPr>
            <w:ins w:id="106" w:author="Pablo Gomez Garcia" w:date="2018-08-10T20:43:00Z">
              <w:r w:rsidRPr="00F352C9">
                <w:rPr>
                  <w:rFonts w:cs="Segoe UI"/>
                  <w:b/>
                  <w:color w:val="212121"/>
                  <w:sz w:val="28"/>
                  <w:szCs w:val="24"/>
                  <w:shd w:val="clear" w:color="auto" w:fill="FFFFFF"/>
                </w:rPr>
                <w:t>m</w:t>
              </w:r>
            </w:ins>
          </w:p>
        </w:tc>
        <w:tc>
          <w:tcPr>
            <w:tcW w:w="1502" w:type="dxa"/>
          </w:tcPr>
          <w:p w14:paraId="2B0A33B4" w14:textId="77777777" w:rsidR="00D56956" w:rsidRDefault="00D56956" w:rsidP="00F352C9">
            <w:pPr>
              <w:jc w:val="center"/>
              <w:rPr>
                <w:ins w:id="107" w:author="Pablo Gomez Garcia" w:date="2018-08-10T20:43:00Z"/>
                <w:rFonts w:cs="Segoe UI"/>
                <w:color w:val="212121"/>
                <w:sz w:val="24"/>
                <w:szCs w:val="24"/>
                <w:shd w:val="clear" w:color="auto" w:fill="FFFFFF"/>
              </w:rPr>
            </w:pPr>
            <w:ins w:id="108" w:author="Pablo Gomez Garcia" w:date="2018-08-10T20:43:00Z">
              <w:r>
                <w:rPr>
                  <w:rFonts w:cs="Segoe UI"/>
                  <w:color w:val="212121"/>
                  <w:sz w:val="24"/>
                  <w:szCs w:val="24"/>
                  <w:shd w:val="clear" w:color="auto" w:fill="FFFFFF"/>
                </w:rPr>
                <w:t>6</w:t>
              </w:r>
            </w:ins>
          </w:p>
        </w:tc>
        <w:tc>
          <w:tcPr>
            <w:tcW w:w="1503" w:type="dxa"/>
          </w:tcPr>
          <w:p w14:paraId="416E3BA9" w14:textId="77777777" w:rsidR="00D56956" w:rsidRDefault="00D56956" w:rsidP="00F352C9">
            <w:pPr>
              <w:jc w:val="center"/>
              <w:rPr>
                <w:ins w:id="109" w:author="Pablo Gomez Garcia" w:date="2018-08-10T20:43:00Z"/>
                <w:rFonts w:cs="Segoe UI"/>
                <w:color w:val="212121"/>
                <w:sz w:val="24"/>
                <w:szCs w:val="24"/>
                <w:shd w:val="clear" w:color="auto" w:fill="FFFFFF"/>
              </w:rPr>
            </w:pPr>
            <w:ins w:id="110" w:author="Pablo Gomez Garcia" w:date="2018-08-10T20:43:00Z">
              <w:r>
                <w:rPr>
                  <w:rFonts w:cs="Segoe UI"/>
                  <w:color w:val="212121"/>
                  <w:sz w:val="24"/>
                  <w:szCs w:val="24"/>
                  <w:shd w:val="clear" w:color="auto" w:fill="FFFFFF"/>
                </w:rPr>
                <w:t>6</w:t>
              </w:r>
            </w:ins>
          </w:p>
        </w:tc>
        <w:tc>
          <w:tcPr>
            <w:tcW w:w="1503" w:type="dxa"/>
          </w:tcPr>
          <w:p w14:paraId="3CF38FDF" w14:textId="77777777" w:rsidR="00D56956" w:rsidRDefault="00D56956" w:rsidP="00F352C9">
            <w:pPr>
              <w:jc w:val="center"/>
              <w:rPr>
                <w:ins w:id="111" w:author="Pablo Gomez Garcia" w:date="2018-08-10T20:43:00Z"/>
                <w:rFonts w:cs="Segoe UI"/>
                <w:color w:val="212121"/>
                <w:sz w:val="24"/>
                <w:szCs w:val="24"/>
                <w:shd w:val="clear" w:color="auto" w:fill="FFFFFF"/>
              </w:rPr>
            </w:pPr>
            <w:ins w:id="112" w:author="Pablo Gomez Garcia" w:date="2018-08-10T20:43:00Z">
              <w:r>
                <w:rPr>
                  <w:rFonts w:cs="Segoe UI"/>
                  <w:color w:val="212121"/>
                  <w:sz w:val="24"/>
                  <w:szCs w:val="24"/>
                  <w:shd w:val="clear" w:color="auto" w:fill="FFFFFF"/>
                </w:rPr>
                <w:t>6</w:t>
              </w:r>
            </w:ins>
          </w:p>
        </w:tc>
        <w:tc>
          <w:tcPr>
            <w:tcW w:w="1503" w:type="dxa"/>
          </w:tcPr>
          <w:p w14:paraId="66E330CE" w14:textId="77777777" w:rsidR="00D56956" w:rsidRDefault="00D56956" w:rsidP="00F352C9">
            <w:pPr>
              <w:jc w:val="center"/>
              <w:rPr>
                <w:ins w:id="113" w:author="Pablo Gomez Garcia" w:date="2018-08-10T20:43:00Z"/>
                <w:rFonts w:cs="Segoe UI"/>
                <w:color w:val="212121"/>
                <w:sz w:val="24"/>
                <w:szCs w:val="24"/>
                <w:shd w:val="clear" w:color="auto" w:fill="FFFFFF"/>
              </w:rPr>
            </w:pPr>
            <w:ins w:id="114" w:author="Pablo Gomez Garcia" w:date="2018-08-10T20:43:00Z">
              <w:r>
                <w:rPr>
                  <w:rFonts w:cs="Segoe UI"/>
                  <w:color w:val="212121"/>
                  <w:sz w:val="24"/>
                  <w:szCs w:val="24"/>
                  <w:shd w:val="clear" w:color="auto" w:fill="FFFFFF"/>
                </w:rPr>
                <w:t>8</w:t>
              </w:r>
            </w:ins>
          </w:p>
        </w:tc>
        <w:tc>
          <w:tcPr>
            <w:tcW w:w="1503" w:type="dxa"/>
          </w:tcPr>
          <w:p w14:paraId="34D44406" w14:textId="77777777" w:rsidR="00D56956" w:rsidRDefault="00D56956" w:rsidP="00F352C9">
            <w:pPr>
              <w:jc w:val="center"/>
              <w:rPr>
                <w:ins w:id="115" w:author="Pablo Gomez Garcia" w:date="2018-08-10T20:43:00Z"/>
                <w:rFonts w:cs="Segoe UI"/>
                <w:color w:val="212121"/>
                <w:sz w:val="24"/>
                <w:szCs w:val="24"/>
                <w:shd w:val="clear" w:color="auto" w:fill="FFFFFF"/>
              </w:rPr>
            </w:pPr>
            <w:ins w:id="116" w:author="Pablo Gomez Garcia" w:date="2018-08-10T20:43:00Z">
              <w:r>
                <w:rPr>
                  <w:rFonts w:cs="Segoe UI"/>
                  <w:color w:val="212121"/>
                  <w:sz w:val="24"/>
                  <w:szCs w:val="24"/>
                  <w:shd w:val="clear" w:color="auto" w:fill="FFFFFF"/>
                </w:rPr>
                <w:t>10</w:t>
              </w:r>
            </w:ins>
          </w:p>
        </w:tc>
      </w:tr>
    </w:tbl>
    <w:p w14:paraId="66E82FCC" w14:textId="77777777" w:rsidR="00D56956" w:rsidRDefault="00D56956" w:rsidP="00D56956">
      <w:pPr>
        <w:rPr>
          <w:ins w:id="117" w:author="Pablo Gomez Garcia" w:date="2018-08-10T20:43:00Z"/>
          <w:rFonts w:cs="Segoe UI"/>
          <w:color w:val="212121"/>
          <w:sz w:val="24"/>
          <w:szCs w:val="24"/>
          <w:shd w:val="clear" w:color="auto" w:fill="FFFFFF"/>
        </w:rPr>
      </w:pPr>
    </w:p>
    <w:p w14:paraId="11A5043C" w14:textId="5D0E335E" w:rsidR="00D56956" w:rsidRDefault="00D56956">
      <w:pPr>
        <w:rPr>
          <w:ins w:id="118" w:author="Pablo Gomez Garcia" w:date="2018-08-10T20:43:00Z"/>
          <w:rFonts w:cs="Segoe UI"/>
          <w:color w:val="212121"/>
          <w:sz w:val="24"/>
          <w:szCs w:val="24"/>
          <w:shd w:val="clear" w:color="auto" w:fill="FFFFFF"/>
        </w:rPr>
      </w:pPr>
      <w:ins w:id="119" w:author="Pablo Gomez Garcia" w:date="2018-08-10T20:43:00Z">
        <w:r>
          <w:rPr>
            <w:rFonts w:cs="Segoe UI"/>
            <w:color w:val="212121"/>
            <w:sz w:val="24"/>
            <w:szCs w:val="24"/>
            <w:shd w:val="clear" w:color="auto" w:fill="FFFFFF"/>
          </w:rPr>
          <w:t>Those default values can be modified in lines 9-31 of main.py.</w:t>
        </w:r>
        <w:r w:rsidRPr="00557702">
          <w:rPr>
            <w:rFonts w:cs="Segoe UI"/>
            <w:color w:val="212121"/>
            <w:sz w:val="24"/>
            <w:szCs w:val="24"/>
            <w:shd w:val="clear" w:color="auto" w:fill="FFFFFF"/>
          </w:rPr>
          <w:t xml:space="preserve">     </w:t>
        </w:r>
      </w:ins>
    </w:p>
    <w:p w14:paraId="71E63938" w14:textId="77777777" w:rsidR="00D56956" w:rsidRDefault="00D56956">
      <w:pPr>
        <w:jc w:val="both"/>
        <w:rPr>
          <w:ins w:id="120" w:author="Pablo Gomez Garcia" w:date="2018-08-10T20:45:00Z"/>
          <w:rFonts w:cs="Segoe UI"/>
          <w:color w:val="212121"/>
          <w:sz w:val="24"/>
          <w:szCs w:val="24"/>
          <w:shd w:val="clear" w:color="auto" w:fill="FFFFFF"/>
        </w:rPr>
        <w:pPrChange w:id="121" w:author="Pablo Gomez" w:date="2017-12-31T12:13:00Z">
          <w:pPr/>
        </w:pPrChange>
      </w:pPr>
      <w:ins w:id="122" w:author="Pablo Gomez Garcia" w:date="2018-08-10T20:45:00Z">
        <w:r>
          <w:rPr>
            <w:rFonts w:cs="Segoe UI"/>
            <w:color w:val="212121"/>
            <w:sz w:val="24"/>
            <w:szCs w:val="24"/>
            <w:shd w:val="clear" w:color="auto" w:fill="FFFFFF"/>
          </w:rPr>
          <w:t>In order to illustrate how to choose the appropriate values for the “centers” variable, see the examples below:</w:t>
        </w:r>
      </w:ins>
    </w:p>
    <w:p w14:paraId="5F3D4A9F" w14:textId="210FA075" w:rsidR="00006EF9" w:rsidRPr="00D56956" w:rsidRDefault="00006EF9">
      <w:pPr>
        <w:pStyle w:val="ListParagraph"/>
        <w:numPr>
          <w:ilvl w:val="0"/>
          <w:numId w:val="1"/>
        </w:numPr>
        <w:jc w:val="both"/>
        <w:rPr>
          <w:ins w:id="123" w:author="Pablo Gomez Garcia" w:date="2018-08-10T19:33:00Z"/>
          <w:rFonts w:cs="Segoe UI"/>
          <w:color w:val="212121"/>
          <w:sz w:val="24"/>
          <w:szCs w:val="24"/>
          <w:shd w:val="clear" w:color="auto" w:fill="FFFFFF"/>
          <w:rPrChange w:id="124" w:author="Pablo Gomez Garcia" w:date="2018-08-10T20:46:00Z">
            <w:rPr>
              <w:ins w:id="125" w:author="Pablo Gomez Garcia" w:date="2018-08-10T19:33:00Z"/>
              <w:shd w:val="clear" w:color="auto" w:fill="FFFFFF"/>
            </w:rPr>
          </w:rPrChange>
        </w:rPr>
        <w:pPrChange w:id="126" w:author="Pablo Gomez Garcia" w:date="2018-08-10T20:46:00Z">
          <w:pPr/>
        </w:pPrChange>
      </w:pPr>
      <w:ins w:id="127" w:author="Pablo Gomez Garcia" w:date="2018-08-10T19:33:00Z">
        <w:r w:rsidRPr="00D56956">
          <w:rPr>
            <w:rFonts w:cs="Segoe UI"/>
            <w:color w:val="212121"/>
            <w:sz w:val="24"/>
            <w:szCs w:val="24"/>
            <w:shd w:val="clear" w:color="auto" w:fill="FFFFFF"/>
            <w:rPrChange w:id="128" w:author="Pablo Gomez Garcia" w:date="2018-08-10T20:46:00Z">
              <w:rPr>
                <w:shd w:val="clear" w:color="auto" w:fill="FFFFFF"/>
              </w:rPr>
            </w:rPrChange>
          </w:rPr>
          <w:t xml:space="preserve"> F=60Hz, 2-lasers at f</w:t>
        </w:r>
        <w:r w:rsidRPr="00D56956">
          <w:rPr>
            <w:rFonts w:cs="Segoe UI"/>
            <w:color w:val="212121"/>
            <w:sz w:val="24"/>
            <w:szCs w:val="24"/>
            <w:shd w:val="clear" w:color="auto" w:fill="FFFFFF"/>
            <w:vertAlign w:val="subscript"/>
            <w:rPrChange w:id="129" w:author="Pablo Gomez Garcia" w:date="2018-08-10T20:46:00Z">
              <w:rPr>
                <w:rFonts w:cs="Segoe UI"/>
                <w:color w:val="212121"/>
                <w:sz w:val="24"/>
                <w:szCs w:val="24"/>
                <w:shd w:val="clear" w:color="auto" w:fill="FFFFFF"/>
              </w:rPr>
            </w:rPrChange>
          </w:rPr>
          <w:t>1</w:t>
        </w:r>
        <w:r w:rsidRPr="00D56956">
          <w:rPr>
            <w:rFonts w:cs="Segoe UI"/>
            <w:color w:val="212121"/>
            <w:sz w:val="24"/>
            <w:szCs w:val="24"/>
            <w:shd w:val="clear" w:color="auto" w:fill="FFFFFF"/>
            <w:rPrChange w:id="130" w:author="Pablo Gomez Garcia" w:date="2018-08-10T20:46:00Z">
              <w:rPr>
                <w:shd w:val="clear" w:color="auto" w:fill="FFFFFF"/>
              </w:rPr>
            </w:rPrChange>
          </w:rPr>
          <w:t>=30Hz and</w:t>
        </w:r>
      </w:ins>
      <w:ins w:id="131" w:author="Pablo Gomez Garcia" w:date="2018-08-10T19:39:00Z">
        <w:r w:rsidR="00DD3623" w:rsidRPr="00D56956">
          <w:rPr>
            <w:rFonts w:cs="Segoe UI"/>
            <w:color w:val="212121"/>
            <w:sz w:val="24"/>
            <w:szCs w:val="24"/>
            <w:shd w:val="clear" w:color="auto" w:fill="FFFFFF"/>
            <w:rPrChange w:id="132" w:author="Pablo Gomez Garcia" w:date="2018-08-10T20:46:00Z">
              <w:rPr>
                <w:shd w:val="clear" w:color="auto" w:fill="FFFFFF"/>
              </w:rPr>
            </w:rPrChange>
          </w:rPr>
          <w:t xml:space="preserve"> f</w:t>
        </w:r>
        <w:r w:rsidR="00DD3623" w:rsidRPr="00D56956">
          <w:rPr>
            <w:rFonts w:cs="Segoe UI"/>
            <w:color w:val="212121"/>
            <w:sz w:val="24"/>
            <w:szCs w:val="24"/>
            <w:shd w:val="clear" w:color="auto" w:fill="FFFFFF"/>
            <w:vertAlign w:val="subscript"/>
            <w:rPrChange w:id="133" w:author="Pablo Gomez Garcia" w:date="2018-08-10T20:46:00Z">
              <w:rPr>
                <w:shd w:val="clear" w:color="auto" w:fill="FFFFFF"/>
                <w:vertAlign w:val="subscript"/>
              </w:rPr>
            </w:rPrChange>
          </w:rPr>
          <w:t>2</w:t>
        </w:r>
      </w:ins>
      <w:ins w:id="134" w:author="Pablo Gomez Garcia" w:date="2018-08-10T19:33:00Z">
        <w:r w:rsidRPr="00D56956">
          <w:rPr>
            <w:rFonts w:cs="Segoe UI"/>
            <w:color w:val="212121"/>
            <w:sz w:val="24"/>
            <w:szCs w:val="24"/>
            <w:shd w:val="clear" w:color="auto" w:fill="FFFFFF"/>
            <w:rPrChange w:id="135" w:author="Pablo Gomez Garcia" w:date="2018-08-10T20:46:00Z">
              <w:rPr>
                <w:shd w:val="clear" w:color="auto" w:fill="FFFFFF"/>
              </w:rPr>
            </w:rPrChange>
          </w:rPr>
          <w:t>=20Hz and frame window size m=6:</w:t>
        </w:r>
      </w:ins>
    </w:p>
    <w:p w14:paraId="5238EFD8" w14:textId="77777777" w:rsidR="00D56956" w:rsidRDefault="00C4572F">
      <w:pPr>
        <w:ind w:firstLine="360"/>
        <w:jc w:val="both"/>
        <w:rPr>
          <w:ins w:id="136" w:author="Pablo Gomez Garcia" w:date="2018-08-10T20:47:00Z"/>
          <w:rFonts w:cs="Segoe UI"/>
          <w:color w:val="212121"/>
          <w:sz w:val="24"/>
          <w:szCs w:val="24"/>
          <w:shd w:val="clear" w:color="auto" w:fill="FFFFFF"/>
        </w:rPr>
        <w:pPrChange w:id="137" w:author="Pablo Gomez Garcia" w:date="2018-08-10T20:48:00Z">
          <w:pPr/>
        </w:pPrChange>
      </w:pPr>
      <w:ins w:id="138" w:author="Pablo Gomez Garcia" w:date="2018-08-10T18:18:00Z">
        <w:r>
          <w:rPr>
            <w:rFonts w:cs="Segoe UI"/>
            <w:color w:val="212121"/>
            <w:sz w:val="24"/>
            <w:szCs w:val="24"/>
            <w:shd w:val="clear" w:color="auto" w:fill="FFFFFF"/>
          </w:rPr>
          <w:t xml:space="preserve">The </w:t>
        </w:r>
      </w:ins>
      <w:ins w:id="139" w:author="Pablo Gomez Garcia" w:date="2018-08-10T20:46:00Z">
        <w:r w:rsidR="00D56956">
          <w:rPr>
            <w:rFonts w:cs="Segoe UI"/>
            <w:color w:val="212121"/>
            <w:sz w:val="24"/>
            <w:szCs w:val="24"/>
            <w:shd w:val="clear" w:color="auto" w:fill="FFFFFF"/>
          </w:rPr>
          <w:t xml:space="preserve">output from DFT will contain </w:t>
        </w:r>
      </w:ins>
      <w:ins w:id="140" w:author="Pablo Gomez Garcia" w:date="2018-08-10T20:47:00Z">
        <w:r w:rsidR="00D56956">
          <w:rPr>
            <w:rFonts w:cs="Segoe UI"/>
            <w:color w:val="212121"/>
            <w:sz w:val="24"/>
            <w:szCs w:val="24"/>
            <w:shd w:val="clear" w:color="auto" w:fill="FFFFFF"/>
          </w:rPr>
          <w:t xml:space="preserve">values corresponding to </w:t>
        </w:r>
      </w:ins>
      <w:ins w:id="141" w:author="Pablo Gomez Garcia" w:date="2018-08-10T20:46:00Z">
        <w:r w:rsidR="00D56956">
          <w:rPr>
            <w:rFonts w:cs="Segoe UI"/>
            <w:color w:val="212121"/>
            <w:sz w:val="24"/>
            <w:szCs w:val="24"/>
            <w:shd w:val="clear" w:color="auto" w:fill="FFFFFF"/>
          </w:rPr>
          <w:t>the following frequencies</w:t>
        </w:r>
      </w:ins>
      <w:ins w:id="142" w:author="Pablo Gomez Garcia" w:date="2018-08-10T18:18:00Z">
        <w:r w:rsidR="00E91111">
          <w:rPr>
            <w:rFonts w:cs="Segoe UI"/>
            <w:color w:val="212121"/>
            <w:sz w:val="24"/>
            <w:szCs w:val="24"/>
            <w:shd w:val="clear" w:color="auto" w:fill="FFFFFF"/>
          </w:rPr>
          <w:t>:</w:t>
        </w:r>
      </w:ins>
      <w:ins w:id="143" w:author="Pablo Gomez Garcia" w:date="2018-08-10T18:20:00Z">
        <w:r w:rsidR="005E3F05">
          <w:rPr>
            <w:rFonts w:cs="Segoe UI"/>
            <w:color w:val="212121"/>
            <w:sz w:val="24"/>
            <w:szCs w:val="24"/>
            <w:shd w:val="clear" w:color="auto" w:fill="FFFFFF"/>
          </w:rPr>
          <w:t xml:space="preserve"> </w:t>
        </w:r>
      </w:ins>
    </w:p>
    <w:p w14:paraId="717D984F" w14:textId="3CEFAFD2" w:rsidR="00E91111" w:rsidRDefault="005E3F05">
      <w:pPr>
        <w:ind w:firstLine="360"/>
        <w:jc w:val="both"/>
        <w:rPr>
          <w:ins w:id="144" w:author="Pablo Gomez Garcia" w:date="2018-08-10T18:18:00Z"/>
          <w:rFonts w:cs="Segoe UI"/>
          <w:color w:val="212121"/>
          <w:sz w:val="24"/>
          <w:szCs w:val="24"/>
          <w:shd w:val="clear" w:color="auto" w:fill="FFFFFF"/>
        </w:rPr>
        <w:pPrChange w:id="145" w:author="Pablo Gomez Garcia" w:date="2018-08-10T20:48:00Z">
          <w:pPr/>
        </w:pPrChange>
      </w:pPr>
      <w:ins w:id="146" w:author="Pablo Gomez Garcia" w:date="2018-08-10T18:17:00Z">
        <w:r>
          <w:rPr>
            <w:rFonts w:cs="Segoe UI"/>
            <w:color w:val="212121"/>
            <w:sz w:val="24"/>
            <w:szCs w:val="24"/>
            <w:shd w:val="clear" w:color="auto" w:fill="FFFFFF"/>
          </w:rPr>
          <w:t>[</w:t>
        </w:r>
        <w:r w:rsidR="00E91111">
          <w:rPr>
            <w:rFonts w:cs="Segoe UI"/>
            <w:color w:val="212121"/>
            <w:sz w:val="24"/>
            <w:szCs w:val="24"/>
            <w:shd w:val="clear" w:color="auto" w:fill="FFFFFF"/>
          </w:rPr>
          <w:t>0  10  20 -30 -20 -10</w:t>
        </w:r>
        <w:r w:rsidR="00E91111" w:rsidRPr="00E91111">
          <w:rPr>
            <w:rFonts w:cs="Segoe UI"/>
            <w:color w:val="212121"/>
            <w:sz w:val="24"/>
            <w:szCs w:val="24"/>
            <w:shd w:val="clear" w:color="auto" w:fill="FFFFFF"/>
            <w:rPrChange w:id="147" w:author="Pablo Gomez Garcia" w:date="2018-08-10T18:18:00Z">
              <w:rPr>
                <w:rFonts w:cs="Segoe UI"/>
                <w:b/>
                <w:color w:val="212121"/>
                <w:sz w:val="28"/>
                <w:szCs w:val="24"/>
                <w:shd w:val="clear" w:color="auto" w:fill="FFFFFF"/>
              </w:rPr>
            </w:rPrChange>
          </w:rPr>
          <w:t>]</w:t>
        </w:r>
      </w:ins>
      <w:ins w:id="148" w:author="Pablo Gomez Garcia" w:date="2018-08-10T18:21:00Z">
        <w:r>
          <w:rPr>
            <w:rFonts w:cs="Segoe UI"/>
            <w:color w:val="212121"/>
            <w:sz w:val="24"/>
            <w:szCs w:val="24"/>
            <w:shd w:val="clear" w:color="auto" w:fill="FFFFFF"/>
          </w:rPr>
          <w:t xml:space="preserve"> Hz</w:t>
        </w:r>
      </w:ins>
      <w:ins w:id="149" w:author="Pablo Gomez Garcia" w:date="2018-08-10T19:39:00Z">
        <w:r w:rsidR="00DD3623">
          <w:rPr>
            <w:rFonts w:cs="Segoe UI"/>
            <w:color w:val="212121"/>
            <w:sz w:val="24"/>
            <w:szCs w:val="24"/>
            <w:shd w:val="clear" w:color="auto" w:fill="FFFFFF"/>
          </w:rPr>
          <w:t xml:space="preserve">. </w:t>
        </w:r>
      </w:ins>
    </w:p>
    <w:p w14:paraId="4C0EC50A" w14:textId="77777777" w:rsidR="00AB318D" w:rsidRDefault="00D56956">
      <w:pPr>
        <w:ind w:left="360"/>
        <w:jc w:val="both"/>
        <w:rPr>
          <w:ins w:id="150" w:author="Pablo Gomez Garcia" w:date="2018-08-10T20:54:00Z"/>
          <w:rFonts w:cs="Segoe UI"/>
          <w:color w:val="212121"/>
          <w:sz w:val="24"/>
          <w:szCs w:val="24"/>
          <w:shd w:val="clear" w:color="auto" w:fill="FFFFFF"/>
        </w:rPr>
        <w:pPrChange w:id="151" w:author="Pablo Gomez Garcia" w:date="2018-08-10T20:48:00Z">
          <w:pPr/>
        </w:pPrChange>
      </w:pPr>
      <w:ins w:id="152" w:author="Pablo Gomez Garcia" w:date="2018-08-10T19:34:00Z">
        <w:r>
          <w:rPr>
            <w:rFonts w:cs="Segoe UI"/>
            <w:color w:val="212121"/>
            <w:sz w:val="24"/>
            <w:szCs w:val="24"/>
            <w:shd w:val="clear" w:color="auto" w:fill="FFFFFF"/>
          </w:rPr>
          <w:t>T</w:t>
        </w:r>
        <w:r w:rsidR="00341EFC">
          <w:rPr>
            <w:rFonts w:cs="Segoe UI"/>
            <w:color w:val="212121"/>
            <w:sz w:val="24"/>
            <w:szCs w:val="24"/>
            <w:shd w:val="clear" w:color="auto" w:fill="FFFFFF"/>
          </w:rPr>
          <w:t xml:space="preserve">he </w:t>
        </w:r>
      </w:ins>
      <w:ins w:id="153" w:author="Pablo Gomez Garcia" w:date="2018-08-10T20:49:00Z">
        <w:r>
          <w:rPr>
            <w:rFonts w:cs="Segoe UI"/>
            <w:color w:val="212121"/>
            <w:sz w:val="24"/>
            <w:szCs w:val="24"/>
            <w:shd w:val="clear" w:color="auto" w:fill="FFFFFF"/>
          </w:rPr>
          <w:t>“</w:t>
        </w:r>
      </w:ins>
      <w:ins w:id="154" w:author="Pablo Gomez Garcia" w:date="2018-08-10T18:18:00Z">
        <w:r w:rsidR="005E3F05">
          <w:rPr>
            <w:rFonts w:cs="Segoe UI"/>
            <w:color w:val="212121"/>
            <w:sz w:val="24"/>
            <w:szCs w:val="24"/>
            <w:shd w:val="clear" w:color="auto" w:fill="FFFFFF"/>
          </w:rPr>
          <w:t>centers</w:t>
        </w:r>
      </w:ins>
      <w:ins w:id="155" w:author="Pablo Gomez Garcia" w:date="2018-08-10T20:49:00Z">
        <w:r>
          <w:rPr>
            <w:rFonts w:cs="Segoe UI"/>
            <w:color w:val="212121"/>
            <w:sz w:val="24"/>
            <w:szCs w:val="24"/>
            <w:shd w:val="clear" w:color="auto" w:fill="FFFFFF"/>
          </w:rPr>
          <w:t>”</w:t>
        </w:r>
      </w:ins>
      <w:ins w:id="156" w:author="Pablo Gomez Garcia" w:date="2018-08-10T18:20:00Z">
        <w:r w:rsidR="005E3F05">
          <w:rPr>
            <w:rFonts w:cs="Segoe UI"/>
            <w:color w:val="212121"/>
            <w:sz w:val="24"/>
            <w:szCs w:val="24"/>
            <w:shd w:val="clear" w:color="auto" w:fill="FFFFFF"/>
          </w:rPr>
          <w:t xml:space="preserve"> </w:t>
        </w:r>
      </w:ins>
      <w:ins w:id="157" w:author="Pablo Gomez Garcia" w:date="2018-08-10T19:34:00Z">
        <w:r w:rsidR="00341EFC">
          <w:rPr>
            <w:rFonts w:cs="Segoe UI"/>
            <w:color w:val="212121"/>
            <w:sz w:val="24"/>
            <w:szCs w:val="24"/>
            <w:shd w:val="clear" w:color="auto" w:fill="FFFFFF"/>
          </w:rPr>
          <w:t xml:space="preserve">corresponding to 30Hz and 20Hz, respectively </w:t>
        </w:r>
      </w:ins>
      <w:ins w:id="158" w:author="Pablo Gomez Garcia" w:date="2018-08-10T18:20:00Z">
        <w:r w:rsidR="005E3F05">
          <w:rPr>
            <w:rFonts w:cs="Segoe UI"/>
            <w:color w:val="212121"/>
            <w:sz w:val="24"/>
            <w:szCs w:val="24"/>
            <w:shd w:val="clear" w:color="auto" w:fill="FFFFFF"/>
          </w:rPr>
          <w:t>would be</w:t>
        </w:r>
      </w:ins>
      <w:ins w:id="159" w:author="Pablo Gomez Garcia" w:date="2018-08-10T18:18:00Z">
        <w:r w:rsidR="005E3F05">
          <w:rPr>
            <w:rFonts w:cs="Segoe UI"/>
            <w:color w:val="212121"/>
            <w:sz w:val="24"/>
            <w:szCs w:val="24"/>
            <w:shd w:val="clear" w:color="auto" w:fill="FFFFFF"/>
          </w:rPr>
          <w:t xml:space="preserve">: </w:t>
        </w:r>
      </w:ins>
    </w:p>
    <w:p w14:paraId="7B83362A" w14:textId="154FB4CA" w:rsidR="00E91111" w:rsidRDefault="005E3F05">
      <w:pPr>
        <w:ind w:left="360"/>
        <w:jc w:val="both"/>
        <w:rPr>
          <w:ins w:id="160" w:author="Pablo Gomez Garcia" w:date="2018-08-10T18:21:00Z"/>
          <w:rFonts w:cs="Segoe UI"/>
          <w:color w:val="212121"/>
          <w:sz w:val="24"/>
          <w:szCs w:val="24"/>
          <w:shd w:val="clear" w:color="auto" w:fill="FFFFFF"/>
        </w:rPr>
        <w:pPrChange w:id="161" w:author="Pablo Gomez Garcia" w:date="2018-08-10T20:48:00Z">
          <w:pPr/>
        </w:pPrChange>
      </w:pPr>
      <w:ins w:id="162" w:author="Pablo Gomez Garcia" w:date="2018-08-10T18:18:00Z">
        <w:r>
          <w:rPr>
            <w:rFonts w:cs="Segoe UI"/>
            <w:color w:val="212121"/>
            <w:sz w:val="24"/>
            <w:szCs w:val="24"/>
            <w:shd w:val="clear" w:color="auto" w:fill="FFFFFF"/>
          </w:rPr>
          <w:t>[3, 2</w:t>
        </w:r>
        <w:r w:rsidR="00E91111">
          <w:rPr>
            <w:rFonts w:cs="Segoe UI"/>
            <w:color w:val="212121"/>
            <w:sz w:val="24"/>
            <w:szCs w:val="24"/>
            <w:shd w:val="clear" w:color="auto" w:fill="FFFFFF"/>
          </w:rPr>
          <w:t>]</w:t>
        </w:r>
      </w:ins>
      <w:ins w:id="163" w:author="Pablo Gomez Garcia" w:date="2018-08-10T19:41:00Z">
        <w:r w:rsidR="00C4572F">
          <w:rPr>
            <w:rFonts w:cs="Segoe UI"/>
            <w:color w:val="212121"/>
            <w:sz w:val="24"/>
            <w:szCs w:val="24"/>
            <w:shd w:val="clear" w:color="auto" w:fill="FFFFFF"/>
          </w:rPr>
          <w:t xml:space="preserve"> (it is the order </w:t>
        </w:r>
      </w:ins>
      <w:ins w:id="164" w:author="Pablo Gomez Garcia" w:date="2018-08-10T20:48:00Z">
        <w:r w:rsidR="00D56956">
          <w:rPr>
            <w:rFonts w:cs="Segoe UI"/>
            <w:color w:val="212121"/>
            <w:sz w:val="24"/>
            <w:szCs w:val="24"/>
            <w:shd w:val="clear" w:color="auto" w:fill="FFFFFF"/>
          </w:rPr>
          <w:t>that the frequencies have</w:t>
        </w:r>
      </w:ins>
      <w:ins w:id="165" w:author="Pablo Gomez Garcia" w:date="2018-08-10T19:41:00Z">
        <w:r w:rsidR="00C4572F">
          <w:rPr>
            <w:rFonts w:cs="Segoe UI"/>
            <w:color w:val="212121"/>
            <w:sz w:val="24"/>
            <w:szCs w:val="24"/>
            <w:shd w:val="clear" w:color="auto" w:fill="FFFFFF"/>
          </w:rPr>
          <w:t xml:space="preserve"> in the frequency bins vector</w:t>
        </w:r>
      </w:ins>
      <w:ins w:id="166" w:author="Pablo Gomez Garcia" w:date="2018-08-10T20:57:00Z">
        <w:r w:rsidR="00E5632D">
          <w:rPr>
            <w:rFonts w:cs="Segoe UI"/>
            <w:color w:val="212121"/>
            <w:sz w:val="24"/>
            <w:szCs w:val="24"/>
            <w:shd w:val="clear" w:color="auto" w:fill="FFFFFF"/>
          </w:rPr>
          <w:t>, in this case 2</w:t>
        </w:r>
        <w:r w:rsidR="00E5632D" w:rsidRPr="00E5632D">
          <w:rPr>
            <w:rFonts w:cs="Segoe UI"/>
            <w:color w:val="212121"/>
            <w:sz w:val="24"/>
            <w:szCs w:val="24"/>
            <w:shd w:val="clear" w:color="auto" w:fill="FFFFFF"/>
            <w:vertAlign w:val="superscript"/>
            <w:rPrChange w:id="167" w:author="Pablo Gomez Garcia" w:date="2018-08-10T20:57:00Z">
              <w:rPr>
                <w:rFonts w:cs="Segoe UI"/>
                <w:color w:val="212121"/>
                <w:sz w:val="24"/>
                <w:szCs w:val="24"/>
                <w:shd w:val="clear" w:color="auto" w:fill="FFFFFF"/>
              </w:rPr>
            </w:rPrChange>
          </w:rPr>
          <w:t>nd</w:t>
        </w:r>
        <w:r w:rsidR="00E5632D">
          <w:rPr>
            <w:rFonts w:cs="Segoe UI"/>
            <w:color w:val="212121"/>
            <w:sz w:val="24"/>
            <w:szCs w:val="24"/>
            <w:shd w:val="clear" w:color="auto" w:fill="FFFFFF"/>
          </w:rPr>
          <w:t xml:space="preserve"> and 3</w:t>
        </w:r>
        <w:r w:rsidR="00E5632D" w:rsidRPr="00E5632D">
          <w:rPr>
            <w:rFonts w:cs="Segoe UI"/>
            <w:color w:val="212121"/>
            <w:sz w:val="24"/>
            <w:szCs w:val="24"/>
            <w:shd w:val="clear" w:color="auto" w:fill="FFFFFF"/>
            <w:vertAlign w:val="superscript"/>
            <w:rPrChange w:id="168" w:author="Pablo Gomez Garcia" w:date="2018-08-10T20:57:00Z">
              <w:rPr>
                <w:rFonts w:cs="Segoe UI"/>
                <w:color w:val="212121"/>
                <w:sz w:val="24"/>
                <w:szCs w:val="24"/>
                <w:shd w:val="clear" w:color="auto" w:fill="FFFFFF"/>
              </w:rPr>
            </w:rPrChange>
          </w:rPr>
          <w:t>rd</w:t>
        </w:r>
      </w:ins>
      <w:ins w:id="169" w:author="Pablo Gomez Garcia" w:date="2018-08-10T19:41:00Z">
        <w:r w:rsidR="00C4572F">
          <w:rPr>
            <w:rFonts w:cs="Segoe UI"/>
            <w:color w:val="212121"/>
            <w:sz w:val="24"/>
            <w:szCs w:val="24"/>
            <w:shd w:val="clear" w:color="auto" w:fill="FFFFFF"/>
          </w:rPr>
          <w:t>).</w:t>
        </w:r>
      </w:ins>
      <w:ins w:id="170" w:author="Pablo Gomez Garcia" w:date="2018-08-10T20:58:00Z">
        <w:r w:rsidR="00E5632D">
          <w:rPr>
            <w:rFonts w:cs="Segoe UI"/>
            <w:color w:val="212121"/>
            <w:sz w:val="24"/>
            <w:szCs w:val="24"/>
            <w:shd w:val="clear" w:color="auto" w:fill="FFFFFF"/>
          </w:rPr>
          <w:t xml:space="preserve"> (Note that python starts counting at 0).</w:t>
        </w:r>
      </w:ins>
    </w:p>
    <w:p w14:paraId="0E4B4CE6" w14:textId="246F4D4A" w:rsidR="005E3F05" w:rsidRPr="003518CC" w:rsidRDefault="00341EFC">
      <w:pPr>
        <w:pStyle w:val="ListParagraph"/>
        <w:numPr>
          <w:ilvl w:val="0"/>
          <w:numId w:val="1"/>
        </w:numPr>
        <w:jc w:val="both"/>
        <w:rPr>
          <w:ins w:id="171" w:author="Pablo Gomez Garcia" w:date="2018-08-10T18:23:00Z"/>
          <w:rFonts w:cs="Segoe UI"/>
          <w:color w:val="212121"/>
          <w:sz w:val="24"/>
          <w:szCs w:val="24"/>
          <w:shd w:val="clear" w:color="auto" w:fill="FFFFFF"/>
          <w:rPrChange w:id="172" w:author="Pablo Gomez Garcia" w:date="2018-08-10T20:49:00Z">
            <w:rPr>
              <w:ins w:id="173" w:author="Pablo Gomez Garcia" w:date="2018-08-10T18:23:00Z"/>
              <w:shd w:val="clear" w:color="auto" w:fill="FFFFFF"/>
            </w:rPr>
          </w:rPrChange>
        </w:rPr>
        <w:pPrChange w:id="174" w:author="Pablo Gomez Garcia" w:date="2018-08-10T20:49:00Z">
          <w:pPr/>
        </w:pPrChange>
      </w:pPr>
      <w:ins w:id="175" w:author="Pablo Gomez Garcia" w:date="2018-08-10T18:22:00Z">
        <w:r w:rsidRPr="003518CC">
          <w:rPr>
            <w:rFonts w:cs="Segoe UI"/>
            <w:color w:val="212121"/>
            <w:sz w:val="24"/>
            <w:szCs w:val="24"/>
            <w:shd w:val="clear" w:color="auto" w:fill="FFFFFF"/>
            <w:rPrChange w:id="176" w:author="Pablo Gomez Garcia" w:date="2018-08-10T20:49:00Z">
              <w:rPr>
                <w:shd w:val="clear" w:color="auto" w:fill="FFFFFF"/>
              </w:rPr>
            </w:rPrChange>
          </w:rPr>
          <w:t xml:space="preserve">F=90Hz, 3-lasers with </w:t>
        </w:r>
      </w:ins>
      <w:ins w:id="177" w:author="Pablo Gomez Garcia" w:date="2018-08-10T19:40:00Z">
        <w:r w:rsidR="00DD3623" w:rsidRPr="003518CC">
          <w:rPr>
            <w:rFonts w:cs="Segoe UI"/>
            <w:color w:val="212121"/>
            <w:sz w:val="24"/>
            <w:szCs w:val="24"/>
            <w:shd w:val="clear" w:color="auto" w:fill="FFFFFF"/>
            <w:rPrChange w:id="178" w:author="Pablo Gomez Garcia" w:date="2018-08-10T20:49:00Z">
              <w:rPr>
                <w:shd w:val="clear" w:color="auto" w:fill="FFFFFF"/>
              </w:rPr>
            </w:rPrChange>
          </w:rPr>
          <w:t>f</w:t>
        </w:r>
        <w:r w:rsidR="00DD3623" w:rsidRPr="003518CC">
          <w:rPr>
            <w:rFonts w:cs="Segoe UI"/>
            <w:color w:val="212121"/>
            <w:sz w:val="24"/>
            <w:szCs w:val="24"/>
            <w:shd w:val="clear" w:color="auto" w:fill="FFFFFF"/>
            <w:vertAlign w:val="subscript"/>
            <w:rPrChange w:id="179" w:author="Pablo Gomez Garcia" w:date="2018-08-10T20:49:00Z">
              <w:rPr>
                <w:shd w:val="clear" w:color="auto" w:fill="FFFFFF"/>
                <w:vertAlign w:val="subscript"/>
              </w:rPr>
            </w:rPrChange>
          </w:rPr>
          <w:t>1</w:t>
        </w:r>
      </w:ins>
      <w:ins w:id="180" w:author="Pablo Gomez Garcia" w:date="2018-08-10T18:22:00Z">
        <w:r w:rsidRPr="003518CC">
          <w:rPr>
            <w:rFonts w:cs="Segoe UI"/>
            <w:color w:val="212121"/>
            <w:sz w:val="24"/>
            <w:szCs w:val="24"/>
            <w:shd w:val="clear" w:color="auto" w:fill="FFFFFF"/>
            <w:rPrChange w:id="181" w:author="Pablo Gomez Garcia" w:date="2018-08-10T20:49:00Z">
              <w:rPr>
                <w:shd w:val="clear" w:color="auto" w:fill="FFFFFF"/>
              </w:rPr>
            </w:rPrChange>
          </w:rPr>
          <w:t>=</w:t>
        </w:r>
      </w:ins>
      <w:ins w:id="182" w:author="Pablo Gomez Garcia" w:date="2018-08-10T19:35:00Z">
        <w:r w:rsidRPr="003518CC">
          <w:rPr>
            <w:rFonts w:cs="Segoe UI"/>
            <w:color w:val="212121"/>
            <w:sz w:val="24"/>
            <w:szCs w:val="24"/>
            <w:shd w:val="clear" w:color="auto" w:fill="FFFFFF"/>
            <w:rPrChange w:id="183" w:author="Pablo Gomez Garcia" w:date="2018-08-10T20:49:00Z">
              <w:rPr>
                <w:shd w:val="clear" w:color="auto" w:fill="FFFFFF"/>
              </w:rPr>
            </w:rPrChange>
          </w:rPr>
          <w:t>45</w:t>
        </w:r>
      </w:ins>
      <w:ins w:id="184" w:author="Pablo Gomez Garcia" w:date="2018-08-10T18:22:00Z">
        <w:r w:rsidRPr="003518CC">
          <w:rPr>
            <w:rFonts w:cs="Segoe UI"/>
            <w:color w:val="212121"/>
            <w:sz w:val="24"/>
            <w:szCs w:val="24"/>
            <w:shd w:val="clear" w:color="auto" w:fill="FFFFFF"/>
            <w:rPrChange w:id="185" w:author="Pablo Gomez Garcia" w:date="2018-08-10T20:49:00Z">
              <w:rPr>
                <w:shd w:val="clear" w:color="auto" w:fill="FFFFFF"/>
              </w:rPr>
            </w:rPrChange>
          </w:rPr>
          <w:t xml:space="preserve">Hz, </w:t>
        </w:r>
      </w:ins>
      <w:ins w:id="186" w:author="Pablo Gomez Garcia" w:date="2018-08-10T19:40:00Z">
        <w:r w:rsidR="00DD3623" w:rsidRPr="003518CC">
          <w:rPr>
            <w:rFonts w:cs="Segoe UI"/>
            <w:color w:val="212121"/>
            <w:sz w:val="24"/>
            <w:szCs w:val="24"/>
            <w:shd w:val="clear" w:color="auto" w:fill="FFFFFF"/>
            <w:rPrChange w:id="187" w:author="Pablo Gomez Garcia" w:date="2018-08-10T20:49:00Z">
              <w:rPr>
                <w:shd w:val="clear" w:color="auto" w:fill="FFFFFF"/>
              </w:rPr>
            </w:rPrChange>
          </w:rPr>
          <w:t>f</w:t>
        </w:r>
        <w:r w:rsidR="00DD3623" w:rsidRPr="003518CC">
          <w:rPr>
            <w:rFonts w:cs="Segoe UI"/>
            <w:color w:val="212121"/>
            <w:sz w:val="24"/>
            <w:szCs w:val="24"/>
            <w:shd w:val="clear" w:color="auto" w:fill="FFFFFF"/>
            <w:vertAlign w:val="subscript"/>
            <w:rPrChange w:id="188" w:author="Pablo Gomez Garcia" w:date="2018-08-10T20:49:00Z">
              <w:rPr>
                <w:shd w:val="clear" w:color="auto" w:fill="FFFFFF"/>
                <w:vertAlign w:val="subscript"/>
              </w:rPr>
            </w:rPrChange>
          </w:rPr>
          <w:t>2</w:t>
        </w:r>
      </w:ins>
      <w:ins w:id="189" w:author="Pablo Gomez Garcia" w:date="2018-08-10T18:22:00Z">
        <w:r w:rsidRPr="003518CC">
          <w:rPr>
            <w:rFonts w:cs="Segoe UI"/>
            <w:color w:val="212121"/>
            <w:sz w:val="24"/>
            <w:szCs w:val="24"/>
            <w:shd w:val="clear" w:color="auto" w:fill="FFFFFF"/>
            <w:rPrChange w:id="190" w:author="Pablo Gomez Garcia" w:date="2018-08-10T20:49:00Z">
              <w:rPr>
                <w:shd w:val="clear" w:color="auto" w:fill="FFFFFF"/>
              </w:rPr>
            </w:rPrChange>
          </w:rPr>
          <w:t>=30</w:t>
        </w:r>
        <w:r w:rsidR="00DD3623" w:rsidRPr="003518CC">
          <w:rPr>
            <w:rFonts w:cs="Segoe UI"/>
            <w:color w:val="212121"/>
            <w:sz w:val="24"/>
            <w:szCs w:val="24"/>
            <w:shd w:val="clear" w:color="auto" w:fill="FFFFFF"/>
            <w:rPrChange w:id="191" w:author="Pablo Gomez Garcia" w:date="2018-08-10T20:49:00Z">
              <w:rPr>
                <w:shd w:val="clear" w:color="auto" w:fill="FFFFFF"/>
              </w:rPr>
            </w:rPrChange>
          </w:rPr>
          <w:t xml:space="preserve">Hz and </w:t>
        </w:r>
      </w:ins>
      <w:ins w:id="192" w:author="Pablo Gomez Garcia" w:date="2018-08-10T19:40:00Z">
        <w:r w:rsidR="00DD3623" w:rsidRPr="003518CC">
          <w:rPr>
            <w:rFonts w:cs="Segoe UI"/>
            <w:color w:val="212121"/>
            <w:sz w:val="24"/>
            <w:szCs w:val="24"/>
            <w:shd w:val="clear" w:color="auto" w:fill="FFFFFF"/>
            <w:rPrChange w:id="193" w:author="Pablo Gomez Garcia" w:date="2018-08-10T20:49:00Z">
              <w:rPr>
                <w:shd w:val="clear" w:color="auto" w:fill="FFFFFF"/>
              </w:rPr>
            </w:rPrChange>
          </w:rPr>
          <w:t>f</w:t>
        </w:r>
        <w:r w:rsidR="00DD3623" w:rsidRPr="003518CC">
          <w:rPr>
            <w:rFonts w:cs="Segoe UI"/>
            <w:color w:val="212121"/>
            <w:sz w:val="24"/>
            <w:szCs w:val="24"/>
            <w:shd w:val="clear" w:color="auto" w:fill="FFFFFF"/>
            <w:vertAlign w:val="subscript"/>
            <w:rPrChange w:id="194" w:author="Pablo Gomez Garcia" w:date="2018-08-10T20:49:00Z">
              <w:rPr>
                <w:shd w:val="clear" w:color="auto" w:fill="FFFFFF"/>
                <w:vertAlign w:val="subscript"/>
              </w:rPr>
            </w:rPrChange>
          </w:rPr>
          <w:t>3</w:t>
        </w:r>
      </w:ins>
      <w:ins w:id="195" w:author="Pablo Gomez Garcia" w:date="2018-08-10T18:22:00Z">
        <w:r w:rsidRPr="003518CC">
          <w:rPr>
            <w:rFonts w:cs="Segoe UI"/>
            <w:color w:val="212121"/>
            <w:sz w:val="24"/>
            <w:szCs w:val="24"/>
            <w:shd w:val="clear" w:color="auto" w:fill="FFFFFF"/>
            <w:rPrChange w:id="196" w:author="Pablo Gomez Garcia" w:date="2018-08-10T20:49:00Z">
              <w:rPr>
                <w:shd w:val="clear" w:color="auto" w:fill="FFFFFF"/>
              </w:rPr>
            </w:rPrChange>
          </w:rPr>
          <w:t>=15</w:t>
        </w:r>
        <w:r w:rsidR="005E3F05" w:rsidRPr="003518CC">
          <w:rPr>
            <w:rFonts w:cs="Segoe UI"/>
            <w:color w:val="212121"/>
            <w:sz w:val="24"/>
            <w:szCs w:val="24"/>
            <w:shd w:val="clear" w:color="auto" w:fill="FFFFFF"/>
            <w:rPrChange w:id="197" w:author="Pablo Gomez Garcia" w:date="2018-08-10T20:49:00Z">
              <w:rPr>
                <w:shd w:val="clear" w:color="auto" w:fill="FFFFFF"/>
              </w:rPr>
            </w:rPrChange>
          </w:rPr>
          <w:t>Hz, and frame window size m=6</w:t>
        </w:r>
      </w:ins>
      <w:ins w:id="198" w:author="Pablo Gomez Garcia" w:date="2018-08-10T18:23:00Z">
        <w:r w:rsidR="005E3F05" w:rsidRPr="003518CC">
          <w:rPr>
            <w:rFonts w:cs="Segoe UI"/>
            <w:color w:val="212121"/>
            <w:sz w:val="24"/>
            <w:szCs w:val="24"/>
            <w:shd w:val="clear" w:color="auto" w:fill="FFFFFF"/>
            <w:rPrChange w:id="199" w:author="Pablo Gomez Garcia" w:date="2018-08-10T20:49:00Z">
              <w:rPr>
                <w:shd w:val="clear" w:color="auto" w:fill="FFFFFF"/>
              </w:rPr>
            </w:rPrChange>
          </w:rPr>
          <w:t>:</w:t>
        </w:r>
      </w:ins>
    </w:p>
    <w:p w14:paraId="45D07BE6" w14:textId="77777777" w:rsidR="003518CC" w:rsidRPr="003518CC" w:rsidRDefault="003518CC">
      <w:pPr>
        <w:ind w:left="360"/>
        <w:jc w:val="both"/>
        <w:rPr>
          <w:ins w:id="200" w:author="Pablo Gomez Garcia" w:date="2018-08-10T20:50:00Z"/>
          <w:rFonts w:cs="Segoe UI"/>
          <w:color w:val="212121"/>
          <w:sz w:val="24"/>
          <w:szCs w:val="24"/>
          <w:shd w:val="clear" w:color="auto" w:fill="FFFFFF"/>
          <w:rPrChange w:id="201" w:author="Pablo Gomez Garcia" w:date="2018-08-10T20:50:00Z">
            <w:rPr>
              <w:ins w:id="202" w:author="Pablo Gomez Garcia" w:date="2018-08-10T20:50:00Z"/>
              <w:shd w:val="clear" w:color="auto" w:fill="FFFFFF"/>
            </w:rPr>
          </w:rPrChange>
        </w:rPr>
        <w:pPrChange w:id="203" w:author="Pablo Gomez Garcia" w:date="2018-08-10T20:50:00Z">
          <w:pPr>
            <w:pStyle w:val="ListParagraph"/>
            <w:numPr>
              <w:numId w:val="1"/>
            </w:numPr>
            <w:ind w:hanging="360"/>
            <w:jc w:val="both"/>
          </w:pPr>
        </w:pPrChange>
      </w:pPr>
      <w:ins w:id="204" w:author="Pablo Gomez Garcia" w:date="2018-08-10T20:50:00Z">
        <w:r w:rsidRPr="003518CC">
          <w:rPr>
            <w:rFonts w:cs="Segoe UI"/>
            <w:color w:val="212121"/>
            <w:sz w:val="24"/>
            <w:szCs w:val="24"/>
            <w:shd w:val="clear" w:color="auto" w:fill="FFFFFF"/>
            <w:rPrChange w:id="205" w:author="Pablo Gomez Garcia" w:date="2018-08-10T20:50:00Z">
              <w:rPr>
                <w:shd w:val="clear" w:color="auto" w:fill="FFFFFF"/>
              </w:rPr>
            </w:rPrChange>
          </w:rPr>
          <w:t xml:space="preserve">The output from DFT will contain values corresponding to the following frequencies: </w:t>
        </w:r>
      </w:ins>
    </w:p>
    <w:p w14:paraId="51537A54" w14:textId="6275C644" w:rsidR="005E3F05" w:rsidRDefault="000E3379">
      <w:pPr>
        <w:ind w:firstLine="360"/>
        <w:jc w:val="both"/>
        <w:rPr>
          <w:ins w:id="206" w:author="Pablo Gomez Garcia" w:date="2018-08-10T18:23:00Z"/>
          <w:rFonts w:cs="Segoe UI"/>
          <w:color w:val="212121"/>
          <w:sz w:val="24"/>
          <w:szCs w:val="24"/>
          <w:shd w:val="clear" w:color="auto" w:fill="FFFFFF"/>
        </w:rPr>
        <w:pPrChange w:id="207" w:author="Pablo Gomez Garcia" w:date="2018-08-10T20:50:00Z">
          <w:pPr>
            <w:jc w:val="both"/>
          </w:pPr>
        </w:pPrChange>
      </w:pPr>
      <w:ins w:id="208" w:author="Pablo Gomez Garcia" w:date="2018-08-10T18:23:00Z">
        <w:r>
          <w:rPr>
            <w:rFonts w:cs="Segoe UI"/>
            <w:color w:val="212121"/>
            <w:sz w:val="24"/>
            <w:szCs w:val="24"/>
            <w:shd w:val="clear" w:color="auto" w:fill="FFFFFF"/>
          </w:rPr>
          <w:t>[0  15  30 -45 -30 -15</w:t>
        </w:r>
        <w:r w:rsidR="005E3F05" w:rsidRPr="00961984">
          <w:rPr>
            <w:rFonts w:cs="Segoe UI"/>
            <w:color w:val="212121"/>
            <w:sz w:val="24"/>
            <w:szCs w:val="24"/>
            <w:shd w:val="clear" w:color="auto" w:fill="FFFFFF"/>
          </w:rPr>
          <w:t>]</w:t>
        </w:r>
        <w:r w:rsidR="005E3F05">
          <w:rPr>
            <w:rFonts w:cs="Segoe UI"/>
            <w:color w:val="212121"/>
            <w:sz w:val="24"/>
            <w:szCs w:val="24"/>
            <w:shd w:val="clear" w:color="auto" w:fill="FFFFFF"/>
          </w:rPr>
          <w:t xml:space="preserve"> Hz</w:t>
        </w:r>
      </w:ins>
      <w:ins w:id="209" w:author="Pablo Gomez Garcia" w:date="2018-08-10T20:54:00Z">
        <w:r w:rsidR="00AB318D">
          <w:rPr>
            <w:rFonts w:cs="Segoe UI"/>
            <w:color w:val="212121"/>
            <w:sz w:val="24"/>
            <w:szCs w:val="24"/>
            <w:shd w:val="clear" w:color="auto" w:fill="FFFFFF"/>
          </w:rPr>
          <w:t>.</w:t>
        </w:r>
      </w:ins>
    </w:p>
    <w:p w14:paraId="2A66F7B3" w14:textId="77777777" w:rsidR="00AB318D" w:rsidRDefault="003518CC">
      <w:pPr>
        <w:ind w:firstLine="360"/>
        <w:jc w:val="both"/>
        <w:rPr>
          <w:ins w:id="210" w:author="Pablo Gomez Garcia" w:date="2018-08-10T20:54:00Z"/>
          <w:rFonts w:cs="Segoe UI"/>
          <w:color w:val="212121"/>
          <w:sz w:val="24"/>
          <w:szCs w:val="24"/>
          <w:shd w:val="clear" w:color="auto" w:fill="FFFFFF"/>
        </w:rPr>
        <w:pPrChange w:id="211" w:author="Pablo Gomez Garcia" w:date="2018-08-10T20:51:00Z">
          <w:pPr>
            <w:jc w:val="both"/>
          </w:pPr>
        </w:pPrChange>
      </w:pPr>
      <w:ins w:id="212" w:author="Pablo Gomez Garcia" w:date="2018-08-10T19:36:00Z">
        <w:r>
          <w:rPr>
            <w:rFonts w:cs="Segoe UI"/>
            <w:color w:val="212121"/>
            <w:sz w:val="24"/>
            <w:szCs w:val="24"/>
            <w:shd w:val="clear" w:color="auto" w:fill="FFFFFF"/>
          </w:rPr>
          <w:t>T</w:t>
        </w:r>
        <w:r w:rsidR="000E3379">
          <w:rPr>
            <w:rFonts w:cs="Segoe UI"/>
            <w:color w:val="212121"/>
            <w:sz w:val="24"/>
            <w:szCs w:val="24"/>
            <w:shd w:val="clear" w:color="auto" w:fill="FFFFFF"/>
          </w:rPr>
          <w:t xml:space="preserve">he </w:t>
        </w:r>
      </w:ins>
      <w:ins w:id="213" w:author="Pablo Gomez Garcia" w:date="2018-08-10T20:50:00Z">
        <w:r>
          <w:rPr>
            <w:rFonts w:cs="Segoe UI"/>
            <w:color w:val="212121"/>
            <w:sz w:val="24"/>
            <w:szCs w:val="24"/>
            <w:shd w:val="clear" w:color="auto" w:fill="FFFFFF"/>
          </w:rPr>
          <w:t>“</w:t>
        </w:r>
      </w:ins>
      <w:ins w:id="214" w:author="Pablo Gomez Garcia" w:date="2018-08-10T19:36:00Z">
        <w:r w:rsidR="000E3379">
          <w:rPr>
            <w:rFonts w:cs="Segoe UI"/>
            <w:color w:val="212121"/>
            <w:sz w:val="24"/>
            <w:szCs w:val="24"/>
            <w:shd w:val="clear" w:color="auto" w:fill="FFFFFF"/>
          </w:rPr>
          <w:t>centers</w:t>
        </w:r>
      </w:ins>
      <w:ins w:id="215" w:author="Pablo Gomez Garcia" w:date="2018-08-10T20:50:00Z">
        <w:r>
          <w:rPr>
            <w:rFonts w:cs="Segoe UI"/>
            <w:color w:val="212121"/>
            <w:sz w:val="24"/>
            <w:szCs w:val="24"/>
            <w:shd w:val="clear" w:color="auto" w:fill="FFFFFF"/>
          </w:rPr>
          <w:t>”</w:t>
        </w:r>
      </w:ins>
      <w:ins w:id="216" w:author="Pablo Gomez Garcia" w:date="2018-08-10T19:36:00Z">
        <w:r w:rsidR="000E3379">
          <w:rPr>
            <w:rFonts w:cs="Segoe UI"/>
            <w:color w:val="212121"/>
            <w:sz w:val="24"/>
            <w:szCs w:val="24"/>
            <w:shd w:val="clear" w:color="auto" w:fill="FFFFFF"/>
          </w:rPr>
          <w:t xml:space="preserve"> corresponding to 45Hz, </w:t>
        </w:r>
      </w:ins>
      <w:ins w:id="217" w:author="Pablo Gomez Garcia" w:date="2018-08-10T19:37:00Z">
        <w:r w:rsidR="000E3379">
          <w:rPr>
            <w:rFonts w:cs="Segoe UI"/>
            <w:color w:val="212121"/>
            <w:sz w:val="24"/>
            <w:szCs w:val="24"/>
            <w:shd w:val="clear" w:color="auto" w:fill="FFFFFF"/>
          </w:rPr>
          <w:t>30Hz and 15Hz, respectively</w:t>
        </w:r>
      </w:ins>
      <w:ins w:id="218" w:author="Pablo Gomez Garcia" w:date="2018-08-10T18:23:00Z">
        <w:r w:rsidR="005E3F05">
          <w:rPr>
            <w:rFonts w:cs="Segoe UI"/>
            <w:color w:val="212121"/>
            <w:sz w:val="24"/>
            <w:szCs w:val="24"/>
            <w:shd w:val="clear" w:color="auto" w:fill="FFFFFF"/>
          </w:rPr>
          <w:t xml:space="preserve"> would be: </w:t>
        </w:r>
      </w:ins>
    </w:p>
    <w:p w14:paraId="6FC69BF5" w14:textId="6DA9E945" w:rsidR="000B24C2" w:rsidRDefault="005E3F05">
      <w:pPr>
        <w:ind w:firstLine="360"/>
        <w:jc w:val="both"/>
        <w:rPr>
          <w:ins w:id="219" w:author="Pablo Gomez Garcia" w:date="2018-08-10T20:51:00Z"/>
          <w:rFonts w:cs="Segoe UI"/>
          <w:color w:val="212121"/>
          <w:sz w:val="24"/>
          <w:szCs w:val="24"/>
          <w:shd w:val="clear" w:color="auto" w:fill="FFFFFF"/>
        </w:rPr>
        <w:pPrChange w:id="220" w:author="Pablo Gomez Garcia" w:date="2018-08-10T20:51:00Z">
          <w:pPr>
            <w:jc w:val="both"/>
          </w:pPr>
        </w:pPrChange>
      </w:pPr>
      <w:ins w:id="221" w:author="Pablo Gomez Garcia" w:date="2018-08-10T18:23:00Z">
        <w:r>
          <w:rPr>
            <w:rFonts w:cs="Segoe UI"/>
            <w:color w:val="212121"/>
            <w:sz w:val="24"/>
            <w:szCs w:val="24"/>
            <w:shd w:val="clear" w:color="auto" w:fill="FFFFFF"/>
          </w:rPr>
          <w:t>[3, 2, 1]</w:t>
        </w:r>
      </w:ins>
      <w:ins w:id="222" w:author="Pablo Gomez Garcia" w:date="2018-08-10T19:46:00Z">
        <w:r w:rsidR="005D7752">
          <w:rPr>
            <w:rFonts w:cs="Segoe UI"/>
            <w:color w:val="212121"/>
            <w:sz w:val="24"/>
            <w:szCs w:val="24"/>
            <w:shd w:val="clear" w:color="auto" w:fill="FFFFFF"/>
          </w:rPr>
          <w:t>.</w:t>
        </w:r>
      </w:ins>
    </w:p>
    <w:p w14:paraId="6BC6954D" w14:textId="4868124E" w:rsidR="005E4A1A" w:rsidRPr="000B24C2" w:rsidRDefault="005E4A1A">
      <w:pPr>
        <w:pStyle w:val="ListParagraph"/>
        <w:numPr>
          <w:ilvl w:val="0"/>
          <w:numId w:val="1"/>
        </w:numPr>
        <w:jc w:val="both"/>
        <w:rPr>
          <w:ins w:id="223" w:author="Pablo Gomez Garcia" w:date="2018-08-10T19:45:00Z"/>
          <w:rFonts w:cs="Segoe UI"/>
          <w:color w:val="212121"/>
          <w:sz w:val="24"/>
          <w:szCs w:val="24"/>
          <w:shd w:val="clear" w:color="auto" w:fill="FFFFFF"/>
          <w:rPrChange w:id="224" w:author="Pablo Gomez Garcia" w:date="2018-08-10T20:51:00Z">
            <w:rPr>
              <w:ins w:id="225" w:author="Pablo Gomez Garcia" w:date="2018-08-10T19:45:00Z"/>
              <w:shd w:val="clear" w:color="auto" w:fill="FFFFFF"/>
            </w:rPr>
          </w:rPrChange>
        </w:rPr>
        <w:pPrChange w:id="226" w:author="Pablo Gomez Garcia" w:date="2018-08-10T20:51:00Z">
          <w:pPr>
            <w:jc w:val="both"/>
          </w:pPr>
        </w:pPrChange>
      </w:pPr>
      <w:ins w:id="227" w:author="Pablo Gomez Garcia" w:date="2018-08-10T19:45:00Z">
        <w:r w:rsidRPr="000B24C2">
          <w:rPr>
            <w:rFonts w:cs="Segoe UI"/>
            <w:color w:val="212121"/>
            <w:sz w:val="24"/>
            <w:szCs w:val="24"/>
            <w:shd w:val="clear" w:color="auto" w:fill="FFFFFF"/>
            <w:rPrChange w:id="228" w:author="Pablo Gomez Garcia" w:date="2018-08-10T20:51:00Z">
              <w:rPr>
                <w:shd w:val="clear" w:color="auto" w:fill="FFFFFF"/>
              </w:rPr>
            </w:rPrChange>
          </w:rPr>
          <w:t>F=60Hz, and 2-lasers with f</w:t>
        </w:r>
        <w:r w:rsidRPr="000B24C2">
          <w:rPr>
            <w:rFonts w:cs="Segoe UI"/>
            <w:color w:val="212121"/>
            <w:sz w:val="24"/>
            <w:szCs w:val="24"/>
            <w:shd w:val="clear" w:color="auto" w:fill="FFFFFF"/>
            <w:vertAlign w:val="subscript"/>
            <w:rPrChange w:id="229" w:author="Pablo Gomez Garcia" w:date="2018-08-10T20:51:00Z">
              <w:rPr>
                <w:shd w:val="clear" w:color="auto" w:fill="FFFFFF"/>
                <w:vertAlign w:val="subscript"/>
              </w:rPr>
            </w:rPrChange>
          </w:rPr>
          <w:t>1</w:t>
        </w:r>
        <w:r w:rsidRPr="000B24C2">
          <w:rPr>
            <w:rFonts w:cs="Segoe UI"/>
            <w:color w:val="212121"/>
            <w:sz w:val="24"/>
            <w:szCs w:val="24"/>
            <w:shd w:val="clear" w:color="auto" w:fill="FFFFFF"/>
            <w:rPrChange w:id="230" w:author="Pablo Gomez Garcia" w:date="2018-08-10T20:51:00Z">
              <w:rPr>
                <w:shd w:val="clear" w:color="auto" w:fill="FFFFFF"/>
              </w:rPr>
            </w:rPrChange>
          </w:rPr>
          <w:t>=</w:t>
        </w:r>
      </w:ins>
      <w:ins w:id="231" w:author="Pablo Gomez Garcia" w:date="2018-08-10T19:47:00Z">
        <w:r w:rsidRPr="000B24C2">
          <w:rPr>
            <w:rFonts w:cs="Segoe UI"/>
            <w:color w:val="212121"/>
            <w:sz w:val="24"/>
            <w:szCs w:val="24"/>
            <w:shd w:val="clear" w:color="auto" w:fill="FFFFFF"/>
            <w:rPrChange w:id="232" w:author="Pablo Gomez Garcia" w:date="2018-08-10T20:51:00Z">
              <w:rPr>
                <w:shd w:val="clear" w:color="auto" w:fill="FFFFFF"/>
              </w:rPr>
            </w:rPrChange>
          </w:rPr>
          <w:t>30</w:t>
        </w:r>
      </w:ins>
      <w:ins w:id="233" w:author="Pablo Gomez Garcia" w:date="2018-08-10T19:45:00Z">
        <w:r w:rsidRPr="000B24C2">
          <w:rPr>
            <w:rFonts w:cs="Segoe UI"/>
            <w:color w:val="212121"/>
            <w:sz w:val="24"/>
            <w:szCs w:val="24"/>
            <w:shd w:val="clear" w:color="auto" w:fill="FFFFFF"/>
            <w:rPrChange w:id="234" w:author="Pablo Gomez Garcia" w:date="2018-08-10T20:51:00Z">
              <w:rPr>
                <w:shd w:val="clear" w:color="auto" w:fill="FFFFFF"/>
              </w:rPr>
            </w:rPrChange>
          </w:rPr>
          <w:t>Hz, f</w:t>
        </w:r>
        <w:r w:rsidRPr="000B24C2">
          <w:rPr>
            <w:rFonts w:cs="Segoe UI"/>
            <w:color w:val="212121"/>
            <w:sz w:val="24"/>
            <w:szCs w:val="24"/>
            <w:shd w:val="clear" w:color="auto" w:fill="FFFFFF"/>
            <w:vertAlign w:val="subscript"/>
            <w:rPrChange w:id="235" w:author="Pablo Gomez Garcia" w:date="2018-08-10T20:51:00Z">
              <w:rPr>
                <w:shd w:val="clear" w:color="auto" w:fill="FFFFFF"/>
                <w:vertAlign w:val="subscript"/>
              </w:rPr>
            </w:rPrChange>
          </w:rPr>
          <w:t>2</w:t>
        </w:r>
        <w:r w:rsidRPr="000B24C2">
          <w:rPr>
            <w:rFonts w:cs="Segoe UI"/>
            <w:color w:val="212121"/>
            <w:sz w:val="24"/>
            <w:szCs w:val="24"/>
            <w:shd w:val="clear" w:color="auto" w:fill="FFFFFF"/>
            <w:rPrChange w:id="236" w:author="Pablo Gomez Garcia" w:date="2018-08-10T20:51:00Z">
              <w:rPr>
                <w:shd w:val="clear" w:color="auto" w:fill="FFFFFF"/>
              </w:rPr>
            </w:rPrChange>
          </w:rPr>
          <w:t>=15Hz, and frame window size m=4:</w:t>
        </w:r>
      </w:ins>
    </w:p>
    <w:p w14:paraId="13B73659" w14:textId="77777777" w:rsidR="005D7752" w:rsidRPr="005D7752" w:rsidRDefault="005D7752">
      <w:pPr>
        <w:ind w:left="360"/>
        <w:jc w:val="both"/>
        <w:rPr>
          <w:ins w:id="237" w:author="Pablo Gomez Garcia" w:date="2018-08-10T20:51:00Z"/>
          <w:rFonts w:cs="Segoe UI"/>
          <w:color w:val="212121"/>
          <w:sz w:val="24"/>
          <w:szCs w:val="24"/>
          <w:shd w:val="clear" w:color="auto" w:fill="FFFFFF"/>
          <w:rPrChange w:id="238" w:author="Pablo Gomez Garcia" w:date="2018-08-10T20:52:00Z">
            <w:rPr>
              <w:ins w:id="239" w:author="Pablo Gomez Garcia" w:date="2018-08-10T20:51:00Z"/>
              <w:shd w:val="clear" w:color="auto" w:fill="FFFFFF"/>
            </w:rPr>
          </w:rPrChange>
        </w:rPr>
        <w:pPrChange w:id="240" w:author="Pablo Gomez Garcia" w:date="2018-08-10T20:52:00Z">
          <w:pPr>
            <w:pStyle w:val="ListParagraph"/>
            <w:numPr>
              <w:numId w:val="1"/>
            </w:numPr>
            <w:ind w:hanging="360"/>
            <w:jc w:val="both"/>
          </w:pPr>
        </w:pPrChange>
      </w:pPr>
      <w:ins w:id="241" w:author="Pablo Gomez Garcia" w:date="2018-08-10T20:51:00Z">
        <w:r w:rsidRPr="005D7752">
          <w:rPr>
            <w:rFonts w:cs="Segoe UI"/>
            <w:color w:val="212121"/>
            <w:sz w:val="24"/>
            <w:szCs w:val="24"/>
            <w:shd w:val="clear" w:color="auto" w:fill="FFFFFF"/>
            <w:rPrChange w:id="242" w:author="Pablo Gomez Garcia" w:date="2018-08-10T20:52:00Z">
              <w:rPr>
                <w:shd w:val="clear" w:color="auto" w:fill="FFFFFF"/>
              </w:rPr>
            </w:rPrChange>
          </w:rPr>
          <w:t xml:space="preserve">The output from DFT will contain values corresponding to the following frequencies: </w:t>
        </w:r>
      </w:ins>
    </w:p>
    <w:p w14:paraId="3868F9B9" w14:textId="33D3E144" w:rsidR="005E4A1A" w:rsidRPr="005D7752" w:rsidRDefault="005E4A1A">
      <w:pPr>
        <w:ind w:firstLine="360"/>
        <w:jc w:val="both"/>
        <w:rPr>
          <w:ins w:id="243" w:author="Pablo Gomez Garcia" w:date="2018-08-10T19:49:00Z"/>
          <w:rFonts w:cs="Segoe UI"/>
          <w:color w:val="212121"/>
          <w:sz w:val="24"/>
          <w:szCs w:val="24"/>
          <w:shd w:val="clear" w:color="auto" w:fill="FFFFFF"/>
          <w:rPrChange w:id="244" w:author="Pablo Gomez Garcia" w:date="2018-08-10T20:52:00Z">
            <w:rPr>
              <w:ins w:id="245" w:author="Pablo Gomez Garcia" w:date="2018-08-10T19:49:00Z"/>
              <w:shd w:val="clear" w:color="auto" w:fill="FFFFFF"/>
            </w:rPr>
          </w:rPrChange>
        </w:rPr>
        <w:pPrChange w:id="246" w:author="Pablo Gomez Garcia" w:date="2018-08-10T20:52:00Z">
          <w:pPr>
            <w:pStyle w:val="ListParagraph"/>
            <w:numPr>
              <w:numId w:val="1"/>
            </w:numPr>
            <w:ind w:hanging="360"/>
            <w:jc w:val="both"/>
          </w:pPr>
        </w:pPrChange>
      </w:pPr>
      <w:ins w:id="247" w:author="Pablo Gomez Garcia" w:date="2018-08-10T19:49:00Z">
        <w:r w:rsidRPr="005D7752">
          <w:rPr>
            <w:rFonts w:cs="Segoe UI"/>
            <w:color w:val="212121"/>
            <w:sz w:val="24"/>
            <w:szCs w:val="24"/>
            <w:shd w:val="clear" w:color="auto" w:fill="FFFFFF"/>
            <w:rPrChange w:id="248" w:author="Pablo Gomez Garcia" w:date="2018-08-10T20:52:00Z">
              <w:rPr>
                <w:shd w:val="clear" w:color="auto" w:fill="FFFFFF"/>
              </w:rPr>
            </w:rPrChange>
          </w:rPr>
          <w:t>[0  15  -30 -15] Hz</w:t>
        </w:r>
      </w:ins>
      <w:ins w:id="249" w:author="Pablo Gomez Garcia" w:date="2018-08-10T20:54:00Z">
        <w:r w:rsidR="00AB318D">
          <w:rPr>
            <w:rFonts w:cs="Segoe UI"/>
            <w:color w:val="212121"/>
            <w:sz w:val="24"/>
            <w:szCs w:val="24"/>
            <w:shd w:val="clear" w:color="auto" w:fill="FFFFFF"/>
          </w:rPr>
          <w:t>.</w:t>
        </w:r>
      </w:ins>
    </w:p>
    <w:p w14:paraId="72A91475" w14:textId="08C2CA34" w:rsidR="00AB318D" w:rsidRDefault="00AB318D">
      <w:pPr>
        <w:ind w:firstLine="360"/>
        <w:jc w:val="both"/>
        <w:rPr>
          <w:ins w:id="250" w:author="Pablo Gomez Garcia" w:date="2018-08-10T20:54:00Z"/>
          <w:rFonts w:cs="Segoe UI"/>
          <w:color w:val="212121"/>
          <w:sz w:val="24"/>
          <w:szCs w:val="24"/>
          <w:shd w:val="clear" w:color="auto" w:fill="FFFFFF"/>
        </w:rPr>
        <w:pPrChange w:id="251" w:author="Pablo Gomez Garcia" w:date="2018-08-10T20:52:00Z">
          <w:pPr/>
        </w:pPrChange>
      </w:pPr>
      <w:ins w:id="252" w:author="Pablo Gomez Garcia" w:date="2018-08-10T20:52:00Z">
        <w:r>
          <w:rPr>
            <w:rFonts w:cs="Segoe UI"/>
            <w:color w:val="212121"/>
            <w:sz w:val="24"/>
            <w:szCs w:val="24"/>
            <w:shd w:val="clear" w:color="auto" w:fill="FFFFFF"/>
          </w:rPr>
          <w:t>t</w:t>
        </w:r>
      </w:ins>
      <w:ins w:id="253" w:author="Pablo Gomez Garcia" w:date="2018-08-10T19:49:00Z">
        <w:r w:rsidR="005E4A1A">
          <w:rPr>
            <w:rFonts w:cs="Segoe UI"/>
            <w:color w:val="212121"/>
            <w:sz w:val="24"/>
            <w:szCs w:val="24"/>
            <w:shd w:val="clear" w:color="auto" w:fill="FFFFFF"/>
          </w:rPr>
          <w:t xml:space="preserve">he </w:t>
        </w:r>
      </w:ins>
      <w:ins w:id="254" w:author="Pablo Gomez Garcia" w:date="2018-08-10T20:52:00Z">
        <w:r w:rsidR="005D7752">
          <w:rPr>
            <w:rFonts w:cs="Segoe UI"/>
            <w:color w:val="212121"/>
            <w:sz w:val="24"/>
            <w:szCs w:val="24"/>
            <w:shd w:val="clear" w:color="auto" w:fill="FFFFFF"/>
          </w:rPr>
          <w:t>“</w:t>
        </w:r>
      </w:ins>
      <w:ins w:id="255" w:author="Pablo Gomez Garcia" w:date="2018-08-10T19:49:00Z">
        <w:r w:rsidR="005E4A1A">
          <w:rPr>
            <w:rFonts w:cs="Segoe UI"/>
            <w:color w:val="212121"/>
            <w:sz w:val="24"/>
            <w:szCs w:val="24"/>
            <w:shd w:val="clear" w:color="auto" w:fill="FFFFFF"/>
          </w:rPr>
          <w:t>centers</w:t>
        </w:r>
      </w:ins>
      <w:ins w:id="256" w:author="Pablo Gomez Garcia" w:date="2018-08-10T20:52:00Z">
        <w:r w:rsidR="005D7752">
          <w:rPr>
            <w:rFonts w:cs="Segoe UI"/>
            <w:color w:val="212121"/>
            <w:sz w:val="24"/>
            <w:szCs w:val="24"/>
            <w:shd w:val="clear" w:color="auto" w:fill="FFFFFF"/>
          </w:rPr>
          <w:t>”</w:t>
        </w:r>
      </w:ins>
      <w:ins w:id="257" w:author="Pablo Gomez Garcia" w:date="2018-08-10T19:49:00Z">
        <w:r w:rsidR="005E4A1A">
          <w:rPr>
            <w:rFonts w:cs="Segoe UI"/>
            <w:color w:val="212121"/>
            <w:sz w:val="24"/>
            <w:szCs w:val="24"/>
            <w:shd w:val="clear" w:color="auto" w:fill="FFFFFF"/>
          </w:rPr>
          <w:t xml:space="preserve"> corresponding to 30Hz and 15Hz respectively would be: </w:t>
        </w:r>
      </w:ins>
    </w:p>
    <w:p w14:paraId="004DCD47" w14:textId="4B395CC7" w:rsidR="00E21E41" w:rsidRDefault="005E4A1A">
      <w:pPr>
        <w:ind w:firstLine="360"/>
        <w:jc w:val="both"/>
        <w:rPr>
          <w:ins w:id="258" w:author="Pablo Gomez Garcia" w:date="2018-08-10T20:53:00Z"/>
          <w:rFonts w:cs="Segoe UI"/>
          <w:color w:val="212121"/>
          <w:sz w:val="24"/>
          <w:szCs w:val="24"/>
          <w:shd w:val="clear" w:color="auto" w:fill="FFFFFF"/>
        </w:rPr>
        <w:pPrChange w:id="259" w:author="Pablo Gomez Garcia" w:date="2018-08-10T20:52:00Z">
          <w:pPr/>
        </w:pPrChange>
      </w:pPr>
      <w:ins w:id="260" w:author="Pablo Gomez Garcia" w:date="2018-08-10T19:49:00Z">
        <w:r>
          <w:rPr>
            <w:rFonts w:cs="Segoe UI"/>
            <w:color w:val="212121"/>
            <w:sz w:val="24"/>
            <w:szCs w:val="24"/>
            <w:shd w:val="clear" w:color="auto" w:fill="FFFFFF"/>
          </w:rPr>
          <w:t>[3, 2]</w:t>
        </w:r>
      </w:ins>
      <w:ins w:id="261" w:author="Pablo Gomez Garcia" w:date="2018-08-10T20:53:00Z">
        <w:r w:rsidR="00E21E41">
          <w:rPr>
            <w:rFonts w:cs="Segoe UI"/>
            <w:color w:val="212121"/>
            <w:sz w:val="24"/>
            <w:szCs w:val="24"/>
            <w:shd w:val="clear" w:color="auto" w:fill="FFFFFF"/>
          </w:rPr>
          <w:t>.</w:t>
        </w:r>
      </w:ins>
    </w:p>
    <w:p w14:paraId="758076B0" w14:textId="77777777" w:rsidR="00E5632D" w:rsidRDefault="00E5632D">
      <w:pPr>
        <w:jc w:val="both"/>
        <w:rPr>
          <w:ins w:id="262" w:author="Pablo Gomez Garcia" w:date="2018-08-10T20:59:00Z"/>
          <w:rFonts w:cs="Segoe UI"/>
          <w:color w:val="212121"/>
          <w:sz w:val="24"/>
          <w:szCs w:val="24"/>
          <w:shd w:val="clear" w:color="auto" w:fill="FFFFFF"/>
        </w:rPr>
        <w:pPrChange w:id="263" w:author="Pablo Gomez Garcia" w:date="2018-08-10T20:53:00Z">
          <w:pPr/>
        </w:pPrChange>
      </w:pPr>
    </w:p>
    <w:p w14:paraId="721F4DE5" w14:textId="77777777" w:rsidR="00E5632D" w:rsidRDefault="00E21E41">
      <w:pPr>
        <w:jc w:val="both"/>
        <w:rPr>
          <w:ins w:id="264" w:author="Pablo Gomez Garcia" w:date="2018-08-10T20:59:00Z"/>
          <w:rFonts w:cs="Segoe UI"/>
          <w:color w:val="212121"/>
          <w:sz w:val="24"/>
          <w:szCs w:val="24"/>
          <w:shd w:val="clear" w:color="auto" w:fill="FFFFFF"/>
        </w:rPr>
        <w:pPrChange w:id="265" w:author="Pablo Gomez Garcia" w:date="2018-08-10T20:53:00Z">
          <w:pPr/>
        </w:pPrChange>
      </w:pPr>
      <w:ins w:id="266" w:author="Pablo Gomez Garcia" w:date="2018-08-10T20:53:00Z">
        <w:r>
          <w:rPr>
            <w:rFonts w:cs="Segoe UI"/>
            <w:color w:val="212121"/>
            <w:sz w:val="24"/>
            <w:szCs w:val="24"/>
            <w:shd w:val="clear" w:color="auto" w:fill="FFFFFF"/>
          </w:rPr>
          <w:t>The frequency bins and the selected centers will be printed in the python console so that the user can check if the values are correct. Note that the DFT is symmetrical so that</w:t>
        </w:r>
        <w:r w:rsidR="00E5632D">
          <w:rPr>
            <w:rFonts w:cs="Segoe UI"/>
            <w:color w:val="212121"/>
            <w:sz w:val="24"/>
            <w:szCs w:val="24"/>
            <w:shd w:val="clear" w:color="auto" w:fill="FFFFFF"/>
          </w:rPr>
          <w:t xml:space="preserve"> -30Hz corresponds to 30Hz.</w:t>
        </w:r>
      </w:ins>
    </w:p>
    <w:p w14:paraId="2701A195" w14:textId="77777777" w:rsidR="00E5632D" w:rsidRDefault="00E5632D">
      <w:pPr>
        <w:jc w:val="both"/>
        <w:rPr>
          <w:ins w:id="267" w:author="Pablo Gomez Garcia" w:date="2018-08-10T20:59:00Z"/>
          <w:rFonts w:cs="Segoe UI"/>
          <w:color w:val="212121"/>
          <w:sz w:val="24"/>
          <w:szCs w:val="24"/>
          <w:shd w:val="clear" w:color="auto" w:fill="FFFFFF"/>
        </w:rPr>
        <w:pPrChange w:id="268" w:author="Pablo Gomez Garcia" w:date="2018-08-10T20:53:00Z">
          <w:pPr/>
        </w:pPrChange>
      </w:pPr>
    </w:p>
    <w:p w14:paraId="689CCD88" w14:textId="35FC3172" w:rsidR="00DE5F38" w:rsidRPr="00E91111" w:rsidDel="00315A4D" w:rsidRDefault="00DE5F38">
      <w:pPr>
        <w:jc w:val="both"/>
        <w:rPr>
          <w:del w:id="269" w:author="Pablo Gomez Garcia" w:date="2018-08-10T18:10:00Z"/>
          <w:rFonts w:cs="Segoe UI"/>
          <w:color w:val="212121"/>
          <w:sz w:val="24"/>
          <w:szCs w:val="24"/>
          <w:shd w:val="clear" w:color="auto" w:fill="FFFFFF"/>
          <w:rPrChange w:id="270" w:author="Pablo Gomez Garcia" w:date="2018-08-10T18:18:00Z">
            <w:rPr>
              <w:del w:id="271" w:author="Pablo Gomez Garcia" w:date="2018-08-10T18:10:00Z"/>
              <w:rFonts w:cs="Segoe UI"/>
              <w:b/>
              <w:color w:val="212121"/>
              <w:sz w:val="28"/>
              <w:szCs w:val="24"/>
              <w:shd w:val="clear" w:color="auto" w:fill="FFFFFF"/>
            </w:rPr>
          </w:rPrChange>
        </w:rPr>
      </w:pPr>
      <w:del w:id="272" w:author="Pablo Gomez Garcia" w:date="2018-08-10T17:59:00Z">
        <w:r w:rsidRPr="00E91111" w:rsidDel="00F71708">
          <w:rPr>
            <w:rFonts w:cs="Segoe UI"/>
            <w:color w:val="212121"/>
            <w:sz w:val="24"/>
            <w:szCs w:val="24"/>
            <w:shd w:val="clear" w:color="auto" w:fill="FFFFFF"/>
            <w:rPrChange w:id="273" w:author="Pablo Gomez Garcia" w:date="2018-08-10T18:18:00Z">
              <w:rPr>
                <w:rFonts w:cs="Segoe UI"/>
                <w:b/>
                <w:color w:val="212121"/>
                <w:sz w:val="28"/>
                <w:szCs w:val="24"/>
                <w:shd w:val="clear" w:color="auto" w:fill="FFFFFF"/>
              </w:rPr>
            </w:rPrChange>
          </w:rPr>
          <w:delText>1</w:delText>
        </w:r>
      </w:del>
      <w:del w:id="274" w:author="Pablo Gomez Garcia" w:date="2018-08-10T18:10:00Z">
        <w:r w:rsidRPr="00E91111" w:rsidDel="00315A4D">
          <w:rPr>
            <w:rFonts w:cs="Segoe UI"/>
            <w:color w:val="212121"/>
            <w:sz w:val="24"/>
            <w:szCs w:val="24"/>
            <w:shd w:val="clear" w:color="auto" w:fill="FFFFFF"/>
            <w:rPrChange w:id="275" w:author="Pablo Gomez Garcia" w:date="2018-08-10T18:18:00Z">
              <w:rPr>
                <w:rFonts w:cs="Segoe UI"/>
                <w:b/>
                <w:color w:val="212121"/>
                <w:sz w:val="28"/>
                <w:szCs w:val="24"/>
                <w:shd w:val="clear" w:color="auto" w:fill="FFFFFF"/>
              </w:rPr>
            </w:rPrChange>
          </w:rPr>
          <w:delText xml:space="preserve">. Define the folders with the experimental data, training data sets and z-calibrations for different fluorophores </w:delText>
        </w:r>
        <w:r w:rsidR="006919EC" w:rsidRPr="00E91111" w:rsidDel="00315A4D">
          <w:rPr>
            <w:rFonts w:cs="Segoe UI"/>
            <w:color w:val="212121"/>
            <w:sz w:val="24"/>
            <w:szCs w:val="24"/>
            <w:shd w:val="clear" w:color="auto" w:fill="FFFFFF"/>
            <w:rPrChange w:id="276" w:author="Pablo Gomez Garcia" w:date="2018-08-10T18:18:00Z">
              <w:rPr>
                <w:rFonts w:cs="Segoe UI"/>
                <w:b/>
                <w:color w:val="212121"/>
                <w:sz w:val="28"/>
                <w:szCs w:val="24"/>
                <w:shd w:val="clear" w:color="auto" w:fill="FFFFFF"/>
              </w:rPr>
            </w:rPrChange>
          </w:rPr>
          <w:delText>(</w:delText>
        </w:r>
        <w:r w:rsidRPr="00E91111" w:rsidDel="00315A4D">
          <w:rPr>
            <w:rFonts w:cs="Segoe UI"/>
            <w:color w:val="212121"/>
            <w:sz w:val="24"/>
            <w:szCs w:val="24"/>
            <w:shd w:val="clear" w:color="auto" w:fill="FFFFFF"/>
            <w:rPrChange w:id="277" w:author="Pablo Gomez Garcia" w:date="2018-08-10T18:18:00Z">
              <w:rPr>
                <w:rFonts w:cs="Segoe UI"/>
                <w:b/>
                <w:color w:val="212121"/>
                <w:sz w:val="28"/>
                <w:szCs w:val="24"/>
                <w:shd w:val="clear" w:color="auto" w:fill="FFFFFF"/>
              </w:rPr>
            </w:rPrChange>
          </w:rPr>
          <w:delText>if using 3D</w:delText>
        </w:r>
        <w:r w:rsidR="006919EC" w:rsidRPr="00E91111" w:rsidDel="00315A4D">
          <w:rPr>
            <w:rFonts w:cs="Segoe UI"/>
            <w:color w:val="212121"/>
            <w:sz w:val="24"/>
            <w:szCs w:val="24"/>
            <w:shd w:val="clear" w:color="auto" w:fill="FFFFFF"/>
            <w:rPrChange w:id="278" w:author="Pablo Gomez Garcia" w:date="2018-08-10T18:18:00Z">
              <w:rPr>
                <w:rFonts w:cs="Segoe UI"/>
                <w:b/>
                <w:color w:val="212121"/>
                <w:sz w:val="28"/>
                <w:szCs w:val="24"/>
                <w:shd w:val="clear" w:color="auto" w:fill="FFFFFF"/>
              </w:rPr>
            </w:rPrChange>
          </w:rPr>
          <w:delText>)</w:delText>
        </w:r>
        <w:r w:rsidRPr="00E91111" w:rsidDel="00315A4D">
          <w:rPr>
            <w:rFonts w:cs="Segoe UI"/>
            <w:color w:val="212121"/>
            <w:sz w:val="24"/>
            <w:szCs w:val="24"/>
            <w:shd w:val="clear" w:color="auto" w:fill="FFFFFF"/>
            <w:rPrChange w:id="279" w:author="Pablo Gomez Garcia" w:date="2018-08-10T18:18:00Z">
              <w:rPr>
                <w:rFonts w:cs="Segoe UI"/>
                <w:b/>
                <w:color w:val="212121"/>
                <w:sz w:val="28"/>
                <w:szCs w:val="24"/>
                <w:shd w:val="clear" w:color="auto" w:fill="FFFFFF"/>
              </w:rPr>
            </w:rPrChange>
          </w:rPr>
          <w:delText>:</w:delText>
        </w:r>
      </w:del>
    </w:p>
    <w:p w14:paraId="6285D656" w14:textId="54EFCB33" w:rsidR="00DE5F38" w:rsidRPr="00C9047B" w:rsidDel="00315A4D" w:rsidRDefault="00B15055">
      <w:pPr>
        <w:jc w:val="both"/>
        <w:rPr>
          <w:del w:id="280" w:author="Pablo Gomez Garcia" w:date="2018-08-10T18:10:00Z"/>
          <w:sz w:val="24"/>
          <w:szCs w:val="24"/>
        </w:rPr>
      </w:pPr>
      <w:del w:id="281" w:author="Pablo Gomez Garcia" w:date="2018-08-10T18:10:00Z">
        <w:r w:rsidRPr="00C9047B" w:rsidDel="00315A4D">
          <w:rPr>
            <w:rFonts w:cs="Segoe UI"/>
            <w:color w:val="212121"/>
            <w:sz w:val="24"/>
            <w:szCs w:val="24"/>
            <w:shd w:val="clear" w:color="auto" w:fill="FFFFFF"/>
          </w:rPr>
          <w:delText xml:space="preserve">The config.cfg file contains </w:delText>
        </w:r>
        <w:commentRangeStart w:id="282"/>
        <w:r w:rsidRPr="00C9047B" w:rsidDel="00315A4D">
          <w:rPr>
            <w:rFonts w:cs="Segoe UI"/>
            <w:color w:val="212121"/>
            <w:sz w:val="24"/>
            <w:szCs w:val="24"/>
            <w:shd w:val="clear" w:color="auto" w:fill="FFFFFF"/>
          </w:rPr>
          <w:delText xml:space="preserve">that </w:delText>
        </w:r>
        <w:commentRangeEnd w:id="282"/>
        <w:r w:rsidR="00C707A2" w:rsidDel="00315A4D">
          <w:rPr>
            <w:rStyle w:val="CommentReference"/>
          </w:rPr>
          <w:commentReference w:id="282"/>
        </w:r>
        <w:r w:rsidRPr="00C9047B" w:rsidDel="00315A4D">
          <w:rPr>
            <w:rFonts w:cs="Segoe UI"/>
            <w:color w:val="212121"/>
            <w:sz w:val="24"/>
            <w:szCs w:val="24"/>
            <w:shd w:val="clear" w:color="auto" w:fill="FFFFFF"/>
          </w:rPr>
          <w:delText>information</w:delText>
        </w:r>
      </w:del>
      <w:ins w:id="283" w:author="Pablo Gomez" w:date="2017-12-31T12:08:00Z">
        <w:del w:id="284" w:author="Pablo Gomez Garcia" w:date="2018-08-10T18:10:00Z">
          <w:r w:rsidR="00707A2E" w:rsidDel="00315A4D">
            <w:rPr>
              <w:rFonts w:cs="Segoe UI"/>
              <w:color w:val="212121"/>
              <w:sz w:val="24"/>
              <w:szCs w:val="24"/>
              <w:shd w:val="clear" w:color="auto" w:fill="FFFFFF"/>
            </w:rPr>
            <w:delText>the directories of all those folders</w:delText>
          </w:r>
        </w:del>
      </w:ins>
      <w:del w:id="285" w:author="Pablo Gomez Garcia" w:date="2018-08-10T18:10:00Z">
        <w:r w:rsidRPr="00C9047B" w:rsidDel="00315A4D">
          <w:rPr>
            <w:rFonts w:cs="Segoe UI"/>
            <w:color w:val="212121"/>
            <w:sz w:val="24"/>
            <w:szCs w:val="24"/>
            <w:shd w:val="clear" w:color="auto" w:fill="FFFFFF"/>
          </w:rPr>
          <w:delText xml:space="preserve">. </w:delText>
        </w:r>
      </w:del>
      <w:ins w:id="286" w:author="Pablo Gomez" w:date="2017-12-31T12:08:00Z">
        <w:del w:id="287" w:author="Pablo Gomez Garcia" w:date="2018-08-10T18:10:00Z">
          <w:r w:rsidR="000654C4" w:rsidDel="00315A4D">
            <w:rPr>
              <w:rFonts w:cs="Segoe UI"/>
              <w:color w:val="212121"/>
              <w:sz w:val="24"/>
              <w:szCs w:val="24"/>
              <w:shd w:val="clear" w:color="auto" w:fill="FFFFFF"/>
            </w:rPr>
            <w:delText xml:space="preserve">In particular, </w:delText>
          </w:r>
        </w:del>
      </w:ins>
      <w:del w:id="288" w:author="Pablo Gomez Garcia" w:date="2018-08-10T18:10:00Z">
        <w:r w:rsidRPr="00C9047B" w:rsidDel="00315A4D">
          <w:rPr>
            <w:rFonts w:cs="Segoe UI"/>
            <w:color w:val="212121"/>
            <w:sz w:val="24"/>
            <w:szCs w:val="24"/>
            <w:shd w:val="clear" w:color="auto" w:fill="FFFFFF"/>
          </w:rPr>
          <w:delText>“data directory” contains the experimental data to classify,</w:delText>
        </w:r>
      </w:del>
      <w:ins w:id="289" w:author="Pablo Gomez" w:date="2017-12-31T12:09:00Z">
        <w:del w:id="290" w:author="Pablo Gomez Garcia" w:date="2018-08-10T18:10:00Z">
          <w:r w:rsidR="00863140" w:rsidRPr="00C9047B" w:rsidDel="00315A4D">
            <w:rPr>
              <w:rFonts w:cs="Segoe UI"/>
              <w:color w:val="212121"/>
              <w:sz w:val="24"/>
              <w:szCs w:val="24"/>
              <w:shd w:val="clear" w:color="auto" w:fill="FFFFFF"/>
            </w:rPr>
            <w:delText>classify</w:delText>
          </w:r>
          <w:r w:rsidR="00863140" w:rsidDel="00315A4D">
            <w:rPr>
              <w:rFonts w:cs="Segoe UI"/>
              <w:color w:val="212121"/>
              <w:sz w:val="24"/>
              <w:szCs w:val="24"/>
              <w:shd w:val="clear" w:color="auto" w:fill="FFFFFF"/>
            </w:rPr>
            <w:delText>,</w:delText>
          </w:r>
        </w:del>
      </w:ins>
      <w:del w:id="291" w:author="Pablo Gomez Garcia" w:date="2018-08-10T18:10:00Z">
        <w:r w:rsidRPr="00C9047B" w:rsidDel="00315A4D">
          <w:rPr>
            <w:rFonts w:cs="Segoe UI"/>
            <w:color w:val="212121"/>
            <w:sz w:val="24"/>
            <w:szCs w:val="24"/>
            <w:shd w:val="clear" w:color="auto" w:fill="FFFFFF"/>
          </w:rPr>
          <w:delText xml:space="preserve"> “cal#dye directory” contains the training data sets for each fluorophore. “cal#z directory” contains the Z </w:delText>
        </w:r>
      </w:del>
      <w:ins w:id="292" w:author="Pablo Gomez" w:date="2017-12-31T12:09:00Z">
        <w:del w:id="293" w:author="Pablo Gomez Garcia" w:date="2018-08-10T18:10:00Z">
          <w:r w:rsidR="00863140" w:rsidDel="00315A4D">
            <w:rPr>
              <w:rFonts w:cs="Segoe UI"/>
              <w:color w:val="212121"/>
              <w:sz w:val="24"/>
              <w:szCs w:val="24"/>
              <w:shd w:val="clear" w:color="auto" w:fill="FFFFFF"/>
            </w:rPr>
            <w:delText>z-</w:delText>
          </w:r>
        </w:del>
      </w:ins>
      <w:del w:id="294" w:author="Pablo Gomez Garcia" w:date="2018-08-10T18:10:00Z">
        <w:r w:rsidRPr="00C9047B" w:rsidDel="00315A4D">
          <w:rPr>
            <w:rFonts w:cs="Segoe UI"/>
            <w:color w:val="212121"/>
            <w:sz w:val="24"/>
            <w:szCs w:val="24"/>
            <w:shd w:val="clear" w:color="auto" w:fill="FFFFFF"/>
          </w:rPr>
          <w:delText xml:space="preserve">calibrations for each fluorophores. </w:delText>
        </w:r>
        <w:r w:rsidR="00DE5F38" w:rsidRPr="00C9047B" w:rsidDel="00315A4D">
          <w:rPr>
            <w:sz w:val="24"/>
            <w:szCs w:val="24"/>
          </w:rPr>
          <w:delText xml:space="preserve">Modify the config.cfg file to ensure that all </w:delText>
        </w:r>
        <w:r w:rsidRPr="00C9047B" w:rsidDel="00315A4D">
          <w:rPr>
            <w:sz w:val="24"/>
            <w:szCs w:val="24"/>
          </w:rPr>
          <w:delText>nine</w:delText>
        </w:r>
        <w:r w:rsidR="00DE5F38" w:rsidRPr="00C9047B" w:rsidDel="00315A4D">
          <w:rPr>
            <w:sz w:val="24"/>
            <w:szCs w:val="24"/>
          </w:rPr>
          <w:delText xml:space="preserve"> lines have valid directories. The directories don't necessarily need to have anything useful in them, they just need to exist.</w:delText>
        </w:r>
        <w:r w:rsidRPr="00C9047B" w:rsidDel="00315A4D">
          <w:rPr>
            <w:sz w:val="24"/>
            <w:szCs w:val="24"/>
          </w:rPr>
          <w:delText xml:space="preserve"> If you are only using 2-colors, just fill the rest of the directories with something valid. They need to end with a “\”. For example:</w:delText>
        </w:r>
      </w:del>
    </w:p>
    <w:p w14:paraId="437C8BB7" w14:textId="0A2C03C9" w:rsidR="00B15055" w:rsidRPr="00C9047B" w:rsidDel="00315A4D" w:rsidRDefault="00B15055">
      <w:pPr>
        <w:jc w:val="both"/>
        <w:rPr>
          <w:del w:id="295" w:author="Pablo Gomez Garcia" w:date="2018-08-10T18:10:00Z"/>
          <w:rFonts w:cs="Segoe UI"/>
          <w:color w:val="212121"/>
          <w:sz w:val="24"/>
          <w:szCs w:val="24"/>
          <w:shd w:val="clear" w:color="auto" w:fill="FFFFFF"/>
        </w:rPr>
      </w:pPr>
      <w:del w:id="296" w:author="Pablo Gomez Garcia" w:date="2018-08-10T18:10:00Z">
        <w:r w:rsidRPr="00C9047B" w:rsidDel="00315A4D">
          <w:rPr>
            <w:rFonts w:cs="Segoe UI"/>
            <w:color w:val="212121"/>
            <w:sz w:val="24"/>
            <w:szCs w:val="24"/>
            <w:shd w:val="clear" w:color="auto" w:fill="FFFFFF"/>
          </w:rPr>
          <w:delText xml:space="preserve">data directory = </w:delText>
        </w:r>
        <w:r w:rsidR="00D25AEB" w:rsidDel="00315A4D">
          <w:rPr>
            <w:rFonts w:cs="Segoe UI"/>
            <w:color w:val="212121"/>
            <w:sz w:val="24"/>
            <w:szCs w:val="24"/>
            <w:shd w:val="clear" w:color="auto" w:fill="FFFFFF"/>
          </w:rPr>
          <w:delText>W:</w:delText>
        </w:r>
        <w:r w:rsidRPr="00C9047B" w:rsidDel="00315A4D">
          <w:rPr>
            <w:rFonts w:cs="Segoe UI"/>
            <w:color w:val="212121"/>
            <w:sz w:val="24"/>
            <w:szCs w:val="24"/>
            <w:shd w:val="clear" w:color="auto" w:fill="FFFFFF"/>
          </w:rPr>
          <w:delText>\fmSTORM\Cell1\</w:delText>
        </w:r>
      </w:del>
    </w:p>
    <w:p w14:paraId="1C08C998" w14:textId="413DDC39" w:rsidR="002D00A0" w:rsidDel="00315A4D" w:rsidRDefault="00D25AEB">
      <w:pPr>
        <w:jc w:val="both"/>
        <w:rPr>
          <w:del w:id="297" w:author="Pablo Gomez Garcia" w:date="2018-08-10T18:10:00Z"/>
          <w:rFonts w:cs="Segoe UI"/>
          <w:color w:val="212121"/>
          <w:sz w:val="24"/>
          <w:szCs w:val="24"/>
          <w:shd w:val="clear" w:color="auto" w:fill="FFFFFF"/>
        </w:rPr>
      </w:pPr>
      <w:del w:id="298" w:author="Pablo Gomez Garcia" w:date="2018-08-10T18:10:00Z">
        <w:r w:rsidDel="00315A4D">
          <w:rPr>
            <w:rFonts w:cs="Segoe UI"/>
            <w:color w:val="212121"/>
            <w:sz w:val="24"/>
            <w:szCs w:val="24"/>
            <w:shd w:val="clear" w:color="auto" w:fill="FFFFFF"/>
          </w:rPr>
          <w:delText>cal1dye directory = W:</w:delText>
        </w:r>
        <w:r w:rsidR="002D00A0" w:rsidRPr="00C9047B" w:rsidDel="00315A4D">
          <w:rPr>
            <w:rFonts w:cs="Segoe UI"/>
            <w:color w:val="212121"/>
            <w:sz w:val="24"/>
            <w:szCs w:val="24"/>
            <w:shd w:val="clear" w:color="auto" w:fill="FFFFFF"/>
          </w:rPr>
          <w:delText>\fmSTORM\TrainingData\AF647\</w:delText>
        </w:r>
      </w:del>
    </w:p>
    <w:p w14:paraId="182A8518" w14:textId="7294CB57" w:rsidR="00D3718D" w:rsidDel="00315A4D" w:rsidRDefault="00526C50">
      <w:pPr>
        <w:jc w:val="both"/>
        <w:rPr>
          <w:del w:id="299" w:author="Pablo Gomez Garcia" w:date="2018-08-10T18:10:00Z"/>
          <w:rFonts w:cs="Segoe UI"/>
          <w:color w:val="212121"/>
          <w:sz w:val="24"/>
          <w:szCs w:val="24"/>
          <w:shd w:val="clear" w:color="auto" w:fill="FFFFFF"/>
        </w:rPr>
        <w:pPrChange w:id="300" w:author="Pablo Gomez Garcia" w:date="2018-08-10T20:53:00Z">
          <w:pPr/>
        </w:pPrChange>
      </w:pPr>
      <w:del w:id="301" w:author="Pablo Gomez Garcia" w:date="2018-08-10T18:10:00Z">
        <w:r w:rsidDel="00315A4D">
          <w:rPr>
            <w:rFonts w:cs="Segoe UI"/>
            <w:color w:val="212121"/>
            <w:sz w:val="24"/>
            <w:szCs w:val="24"/>
            <w:shd w:val="clear" w:color="auto" w:fill="FFFFFF"/>
          </w:rPr>
          <w:delText xml:space="preserve">The inputs for the </w:delText>
        </w:r>
      </w:del>
      <w:ins w:id="302" w:author="Pablo Gomez" w:date="2017-12-31T12:11:00Z">
        <w:del w:id="303" w:author="Pablo Gomez Garcia" w:date="2018-08-10T18:10:00Z">
          <w:r w:rsidR="006D6125" w:rsidDel="00315A4D">
            <w:rPr>
              <w:rFonts w:cs="Segoe UI"/>
              <w:color w:val="212121"/>
              <w:sz w:val="24"/>
              <w:szCs w:val="24"/>
              <w:shd w:val="clear" w:color="auto" w:fill="FFFFFF"/>
            </w:rPr>
            <w:delText xml:space="preserve">experimental </w:delText>
          </w:r>
        </w:del>
      </w:ins>
      <w:del w:id="304" w:author="Pablo Gomez Garcia" w:date="2018-08-10T18:10:00Z">
        <w:r w:rsidDel="00315A4D">
          <w:rPr>
            <w:rFonts w:cs="Segoe UI"/>
            <w:color w:val="212121"/>
            <w:sz w:val="24"/>
            <w:szCs w:val="24"/>
            <w:shd w:val="clear" w:color="auto" w:fill="FFFFFF"/>
          </w:rPr>
          <w:delText>data will be DAX files containing the RAW data images, imaged with sine-wave illumination as described in the methods part</w:delText>
        </w:r>
      </w:del>
      <w:ins w:id="305" w:author="Melike Lakadamyali" w:date="2017-12-31T00:09:00Z">
        <w:del w:id="306" w:author="Pablo Gomez Garcia" w:date="2018-08-10T18:10:00Z">
          <w:r w:rsidR="00C707A2" w:rsidDel="00315A4D">
            <w:rPr>
              <w:rFonts w:cs="Segoe UI"/>
              <w:color w:val="212121"/>
              <w:sz w:val="24"/>
              <w:szCs w:val="24"/>
              <w:shd w:val="clear" w:color="auto" w:fill="FFFFFF"/>
            </w:rPr>
            <w:delText xml:space="preserve"> of the manuscript</w:delText>
          </w:r>
        </w:del>
      </w:ins>
      <w:del w:id="307" w:author="Pablo Gomez Garcia" w:date="2018-08-10T18:10:00Z">
        <w:r w:rsidDel="00315A4D">
          <w:rPr>
            <w:rFonts w:cs="Segoe UI"/>
            <w:color w:val="212121"/>
            <w:sz w:val="24"/>
            <w:szCs w:val="24"/>
            <w:shd w:val="clear" w:color="auto" w:fill="FFFFFF"/>
          </w:rPr>
          <w:delText xml:space="preserve">. </w:delText>
        </w:r>
      </w:del>
      <w:ins w:id="308" w:author="Pablo Gomez" w:date="2017-12-31T12:12:00Z">
        <w:del w:id="309" w:author="Pablo Gomez Garcia" w:date="2018-08-10T18:10:00Z">
          <w:r w:rsidR="006D6125" w:rsidDel="00315A4D">
            <w:rPr>
              <w:rFonts w:cs="Segoe UI"/>
              <w:color w:val="212121"/>
              <w:sz w:val="24"/>
              <w:szCs w:val="24"/>
              <w:shd w:val="clear" w:color="auto" w:fill="FFFFFF"/>
            </w:rPr>
            <w:delText xml:space="preserve">The cal#dye directories contain the training data sets. A DAX file needs to be selected </w:delText>
          </w:r>
        </w:del>
      </w:ins>
      <w:ins w:id="310" w:author="Pablo Gomez" w:date="2017-12-31T12:13:00Z">
        <w:del w:id="311" w:author="Pablo Gomez Garcia" w:date="2018-08-10T18:10:00Z">
          <w:r w:rsidR="006D6125" w:rsidDel="00315A4D">
            <w:rPr>
              <w:rFonts w:cs="Segoe UI"/>
              <w:color w:val="212121"/>
              <w:sz w:val="24"/>
              <w:szCs w:val="24"/>
              <w:shd w:val="clear" w:color="auto" w:fill="FFFFFF"/>
            </w:rPr>
            <w:delText xml:space="preserve">for each fluorophore in use </w:delText>
          </w:r>
        </w:del>
      </w:ins>
      <w:ins w:id="312" w:author="Pablo Gomez" w:date="2017-12-31T12:12:00Z">
        <w:del w:id="313" w:author="Pablo Gomez Garcia" w:date="2018-08-10T18:10:00Z">
          <w:r w:rsidR="006D6125" w:rsidDel="00315A4D">
            <w:rPr>
              <w:rFonts w:cs="Segoe UI"/>
              <w:color w:val="212121"/>
              <w:sz w:val="24"/>
              <w:szCs w:val="24"/>
              <w:shd w:val="clear" w:color="auto" w:fill="FFFFFF"/>
            </w:rPr>
            <w:delText>on the top right</w:delText>
          </w:r>
        </w:del>
      </w:ins>
      <w:ins w:id="314" w:author="Pablo Gomez" w:date="2017-12-31T12:13:00Z">
        <w:del w:id="315" w:author="Pablo Gomez Garcia" w:date="2018-08-10T18:10:00Z">
          <w:r w:rsidR="006D6125" w:rsidDel="00315A4D">
            <w:rPr>
              <w:rFonts w:cs="Segoe UI"/>
              <w:color w:val="212121"/>
              <w:sz w:val="24"/>
              <w:szCs w:val="24"/>
              <w:shd w:val="clear" w:color="auto" w:fill="FFFFFF"/>
            </w:rPr>
            <w:delText xml:space="preserve"> panel of the GUI.</w:delText>
          </w:r>
        </w:del>
      </w:ins>
      <w:ins w:id="316" w:author="Pablo Gomez" w:date="2017-12-31T12:12:00Z">
        <w:del w:id="317" w:author="Pablo Gomez Garcia" w:date="2018-08-10T18:10:00Z">
          <w:r w:rsidR="006D6125" w:rsidDel="00315A4D">
            <w:rPr>
              <w:rFonts w:cs="Segoe UI"/>
              <w:color w:val="212121"/>
              <w:sz w:val="24"/>
              <w:szCs w:val="24"/>
              <w:shd w:val="clear" w:color="auto" w:fill="FFFFFF"/>
            </w:rPr>
            <w:delText xml:space="preserve"> </w:delText>
          </w:r>
        </w:del>
      </w:ins>
      <w:del w:id="318" w:author="Pablo Gomez Garcia" w:date="2018-08-10T18:10:00Z">
        <w:r w:rsidDel="00315A4D">
          <w:rPr>
            <w:rFonts w:cs="Segoe UI"/>
            <w:color w:val="212121"/>
            <w:sz w:val="24"/>
            <w:szCs w:val="24"/>
            <w:shd w:val="clear" w:color="auto" w:fill="FFFFFF"/>
          </w:rPr>
          <w:delText>The input for the Z-calibration files will be text files containing</w:delText>
        </w:r>
        <w:r w:rsidR="00D3718D" w:rsidDel="00315A4D">
          <w:rPr>
            <w:rFonts w:cs="Segoe UI"/>
            <w:color w:val="212121"/>
            <w:sz w:val="24"/>
            <w:szCs w:val="24"/>
            <w:shd w:val="clear" w:color="auto" w:fill="FFFFFF"/>
          </w:rPr>
          <w:delText xml:space="preserve"> the experimental values for the parameters used to determine the z-position for each fluorophore</w:delText>
        </w:r>
      </w:del>
      <w:ins w:id="319" w:author="Pablo Gomez" w:date="2017-12-31T13:57:00Z">
        <w:del w:id="320" w:author="Pablo Gomez Garcia" w:date="2018-08-10T18:10:00Z">
          <w:r w:rsidR="00E26182" w:rsidDel="00315A4D">
            <w:rPr>
              <w:rFonts w:cs="Segoe UI"/>
              <w:color w:val="212121"/>
              <w:sz w:val="24"/>
              <w:szCs w:val="24"/>
              <w:shd w:val="clear" w:color="auto" w:fill="FFFFFF"/>
            </w:rPr>
            <w:delText xml:space="preserve"> (see </w:delText>
          </w:r>
          <w:r w:rsidR="00E26182" w:rsidRPr="00E26182" w:rsidDel="00315A4D">
            <w:rPr>
              <w:rFonts w:cs="Segoe UI"/>
              <w:b/>
              <w:color w:val="212121"/>
              <w:sz w:val="24"/>
              <w:szCs w:val="24"/>
              <w:shd w:val="clear" w:color="auto" w:fill="FFFFFF"/>
              <w:rPrChange w:id="321" w:author="Pablo Gomez" w:date="2017-12-31T13:57:00Z">
                <w:rPr>
                  <w:rFonts w:cs="Segoe UI"/>
                  <w:color w:val="212121"/>
                  <w:sz w:val="24"/>
                  <w:szCs w:val="24"/>
                  <w:shd w:val="clear" w:color="auto" w:fill="FFFFFF"/>
                </w:rPr>
              </w:rPrChange>
            </w:rPr>
            <w:delText>section 6</w:delText>
          </w:r>
          <w:r w:rsidR="00E26182" w:rsidDel="00315A4D">
            <w:rPr>
              <w:rFonts w:cs="Segoe UI"/>
              <w:color w:val="212121"/>
              <w:sz w:val="24"/>
              <w:szCs w:val="24"/>
              <w:shd w:val="clear" w:color="auto" w:fill="FFFFFF"/>
            </w:rPr>
            <w:delText xml:space="preserve"> for the format)</w:delText>
          </w:r>
        </w:del>
      </w:ins>
      <w:ins w:id="322" w:author="Pablo Gomez" w:date="2017-12-31T12:12:00Z">
        <w:del w:id="323" w:author="Pablo Gomez Garcia" w:date="2018-08-10T18:10:00Z">
          <w:r w:rsidR="006D6125" w:rsidDel="00315A4D">
            <w:rPr>
              <w:rFonts w:cs="Segoe UI"/>
              <w:color w:val="212121"/>
              <w:sz w:val="24"/>
              <w:szCs w:val="24"/>
              <w:shd w:val="clear" w:color="auto" w:fill="FFFFFF"/>
            </w:rPr>
            <w:delText>.</w:delText>
          </w:r>
        </w:del>
      </w:ins>
      <w:ins w:id="324" w:author="Melike Lakadamyali" w:date="2017-12-31T00:10:00Z">
        <w:del w:id="325" w:author="Pablo Gomez Garcia" w:date="2018-08-10T18:10:00Z">
          <w:r w:rsidR="00C707A2" w:rsidDel="00315A4D">
            <w:rPr>
              <w:rFonts w:cs="Segoe UI"/>
              <w:color w:val="212121"/>
              <w:sz w:val="24"/>
              <w:szCs w:val="24"/>
              <w:shd w:val="clear" w:color="auto" w:fill="FFFFFF"/>
            </w:rPr>
            <w:delText xml:space="preserve"> according to Huang et al, Science, 2008</w:delText>
          </w:r>
        </w:del>
      </w:ins>
      <w:del w:id="326" w:author="Pablo Gomez Garcia" w:date="2018-08-10T18:10:00Z">
        <w:r w:rsidR="00C707A2" w:rsidDel="00315A4D">
          <w:rPr>
            <w:rFonts w:cs="Segoe UI"/>
            <w:color w:val="212121"/>
            <w:sz w:val="24"/>
            <w:szCs w:val="24"/>
            <w:shd w:val="clear" w:color="auto" w:fill="FFFFFF"/>
          </w:rPr>
          <w:fldChar w:fldCharType="begin"/>
        </w:r>
        <w:r w:rsidR="00C707A2" w:rsidRPr="00315A4D" w:rsidDel="00315A4D">
          <w:rPr>
            <w:rFonts w:cs="Segoe UI"/>
            <w:color w:val="212121"/>
            <w:sz w:val="24"/>
            <w:szCs w:val="24"/>
            <w:shd w:val="clear" w:color="auto" w:fill="FFFFFF"/>
          </w:rPr>
          <w:delInstrText xml:space="preserve"> ADDIN EN.CITE &lt;EndNote&gt;&lt;Cite&gt;&lt;Author&gt;Huang&lt;/Author&gt;&lt;Year&gt;2008&lt;/Year&gt;&lt;RecNum&gt;77&lt;/RecNum&gt;&lt;DisplayText&gt;&lt;style face="superscript"&gt;1&lt;/style&gt;&lt;/DisplayText&gt;&lt;record&gt;&lt;rec-number&gt;77&lt;/rec-number&gt;&lt;foreign-keys&gt;&lt;key app="EN" db-id="axpxs5d52dr92ne5rduxvd0zewfzr5d2s9ta" timestamp="1513976367"&gt;77&lt;/key&gt;&lt;/foreign-keys&gt;&lt;ref-type name="Journal Article"&gt;17&lt;/ref-type&gt;&lt;contributors&gt;&lt;authors&gt;&lt;author&gt;Huang, B.&lt;/author&gt;&lt;author&gt;Wang, W.&lt;/author&gt;&lt;author&gt;Bates, M.&lt;/author&gt;&lt;author&gt;Zhuang, X.&lt;/author&gt;&lt;/authors&gt;&lt;/contributors&gt;&lt;auth-address&gt;Howard Hughes Medical Institute, Harvard University, Cambridge, MA 02138, USA.&lt;/auth-address&gt;&lt;titles&gt;&lt;title&gt;Three-dimensional super-resolution imaging by stochastic optical reconstruction microscopy&lt;/title&gt;&lt;secondary-title&gt;Science&lt;/secondary-title&gt;&lt;/titles&gt;&lt;periodical&gt;&lt;full-title&gt;Science&lt;/full-title&gt;&lt;/periodical&gt;&lt;pages&gt;810-3&lt;/pages&gt;&lt;volume&gt;319&lt;/volume&gt;&lt;number&gt;5864&lt;/number&gt;&lt;keywords&gt;&lt;keyword&gt;Animals&lt;/keyword&gt;&lt;keyword&gt;Carbocyanines&lt;/keyword&gt;&lt;keyword&gt;Cell Line&lt;/keyword&gt;&lt;keyword&gt;Cercopithecus aethiops&lt;/keyword&gt;&lt;keyword&gt;Clathrin&lt;/keyword&gt;&lt;keyword&gt;Coated Pits, Cell-Membrane/*ultrastructure&lt;/keyword&gt;&lt;keyword&gt;Cyclic AMP/analogs &amp;amp; derivatives&lt;/keyword&gt;&lt;keyword&gt;Fluorescent Antibody Technique&lt;/keyword&gt;&lt;keyword&gt;Fluorescent Dyes&lt;/keyword&gt;&lt;keyword&gt;Image Processing, Computer-Assisted&lt;/keyword&gt;&lt;keyword&gt;*Imaging, Three-Dimensional/instrumentation/methods&lt;/keyword&gt;&lt;keyword&gt;*Microscopy, Fluorescence/instrumentation/methods&lt;/keyword&gt;&lt;keyword&gt;Microtubules/*ultrastructure&lt;/keyword&gt;&lt;keyword&gt;*Nanotechnology&lt;/keyword&gt;&lt;keyword&gt;Quantum Dots&lt;/keyword&gt;&lt;keyword&gt;Stochastic Processes&lt;/keyword&gt;&lt;keyword&gt;Streptavidin&lt;/keyword&gt;&lt;/keywords&gt;&lt;dates&gt;&lt;year&gt;2008&lt;/year&gt;&lt;pub-dates&gt;&lt;date&gt;Feb 8&lt;/date&gt;&lt;/pub-dates&gt;&lt;/dates&gt;&lt;isbn&gt;1095-9203 (Electronic)&amp;#xD;0036-8075 (Linking)&lt;/isbn&gt;&lt;accession-num&gt;18174397&lt;/accession-num&gt;&lt;urls&gt;&lt;related-urls&gt;&lt;url&gt;https://www.ncbi.nlm.nih.gov/pubmed/18174397&lt;/url&gt;&lt;/related-urls&gt;&lt;/urls&gt;&lt;custom2&gt;PMC2633023&lt;/custom2&gt;&lt;electronic-resource-num&gt;10.1126/science.1153529&lt;/electronic-resource-num&gt;&lt;/record&gt;&lt;/Cite&gt;&lt;/EndNote&gt;</w:delInstrText>
        </w:r>
        <w:r w:rsidR="00C707A2" w:rsidDel="00315A4D">
          <w:rPr>
            <w:rFonts w:cs="Segoe UI"/>
            <w:color w:val="212121"/>
            <w:sz w:val="24"/>
            <w:szCs w:val="24"/>
            <w:shd w:val="clear" w:color="auto" w:fill="FFFFFF"/>
          </w:rPr>
          <w:fldChar w:fldCharType="separate"/>
        </w:r>
        <w:r w:rsidR="00C707A2" w:rsidRPr="00C707A2" w:rsidDel="00315A4D">
          <w:rPr>
            <w:rFonts w:cs="Segoe UI"/>
            <w:noProof/>
            <w:color w:val="212121"/>
            <w:sz w:val="24"/>
            <w:szCs w:val="24"/>
            <w:shd w:val="clear" w:color="auto" w:fill="FFFFFF"/>
            <w:vertAlign w:val="superscript"/>
          </w:rPr>
          <w:delText>1</w:delText>
        </w:r>
        <w:r w:rsidR="00C707A2" w:rsidDel="00315A4D">
          <w:rPr>
            <w:rFonts w:cs="Segoe UI"/>
            <w:color w:val="212121"/>
            <w:sz w:val="24"/>
            <w:szCs w:val="24"/>
            <w:shd w:val="clear" w:color="auto" w:fill="FFFFFF"/>
          </w:rPr>
          <w:fldChar w:fldCharType="end"/>
        </w:r>
        <w:r w:rsidR="00D3718D" w:rsidDel="00315A4D">
          <w:rPr>
            <w:rFonts w:cs="Segoe UI"/>
            <w:color w:val="212121"/>
            <w:sz w:val="24"/>
            <w:szCs w:val="24"/>
            <w:shd w:val="clear" w:color="auto" w:fill="FFFFFF"/>
          </w:rPr>
          <w:delText>. This values come from experimental data with fluorescent beads</w:delText>
        </w:r>
        <w:r w:rsidR="004E6291" w:rsidDel="00315A4D">
          <w:rPr>
            <w:rFonts w:cs="Segoe UI"/>
            <w:color w:val="212121"/>
            <w:sz w:val="24"/>
            <w:szCs w:val="24"/>
            <w:shd w:val="clear" w:color="auto" w:fill="FFFFFF"/>
          </w:rPr>
          <w:delText xml:space="preserve"> (see Insight3 documentation)</w:delText>
        </w:r>
        <w:r w:rsidR="00D3718D" w:rsidDel="00315A4D">
          <w:rPr>
            <w:rFonts w:cs="Segoe UI"/>
            <w:color w:val="212121"/>
            <w:sz w:val="24"/>
            <w:szCs w:val="24"/>
            <w:shd w:val="clear" w:color="auto" w:fill="FFFFFF"/>
          </w:rPr>
          <w:delText>. This text file ha</w:delText>
        </w:r>
      </w:del>
      <w:ins w:id="327" w:author="Melike Lakadamyali" w:date="2017-12-31T00:10:00Z">
        <w:del w:id="328" w:author="Pablo Gomez Garcia" w:date="2018-08-10T18:10:00Z">
          <w:r w:rsidR="00C707A2" w:rsidDel="00315A4D">
            <w:rPr>
              <w:rFonts w:cs="Segoe UI"/>
              <w:color w:val="212121"/>
              <w:sz w:val="24"/>
              <w:szCs w:val="24"/>
              <w:shd w:val="clear" w:color="auto" w:fill="FFFFFF"/>
            </w:rPr>
            <w:delText>s</w:delText>
          </w:r>
        </w:del>
      </w:ins>
      <w:del w:id="329" w:author="Pablo Gomez Garcia" w:date="2018-08-10T18:10:00Z">
        <w:r w:rsidR="00D3718D" w:rsidDel="00315A4D">
          <w:rPr>
            <w:rFonts w:cs="Segoe UI"/>
            <w:color w:val="212121"/>
            <w:sz w:val="24"/>
            <w:szCs w:val="24"/>
            <w:shd w:val="clear" w:color="auto" w:fill="FFFFFF"/>
          </w:rPr>
          <w:delText>ve the format below</w:delText>
        </w:r>
        <w:r w:rsidR="007E4C61" w:rsidDel="00315A4D">
          <w:rPr>
            <w:rFonts w:cs="Segoe UI"/>
            <w:color w:val="212121"/>
            <w:sz w:val="24"/>
            <w:szCs w:val="24"/>
            <w:shd w:val="clear" w:color="auto" w:fill="FFFFFF"/>
          </w:rPr>
          <w:delText xml:space="preserve"> (without spaces)</w:delText>
        </w:r>
        <w:r w:rsidR="00D3718D" w:rsidDel="00315A4D">
          <w:rPr>
            <w:rFonts w:cs="Segoe UI"/>
            <w:color w:val="212121"/>
            <w:sz w:val="24"/>
            <w:szCs w:val="24"/>
            <w:shd w:val="clear" w:color="auto" w:fill="FFFFFF"/>
          </w:rPr>
          <w:delText>:</w:delText>
        </w:r>
      </w:del>
    </w:p>
    <w:p w14:paraId="32409807" w14:textId="326CD714" w:rsidR="00C9047B" w:rsidDel="006D6125" w:rsidRDefault="00D3718D">
      <w:pPr>
        <w:widowControl w:val="0"/>
        <w:jc w:val="both"/>
        <w:rPr>
          <w:del w:id="330" w:author="Pablo Gomez" w:date="2017-12-31T12:13:00Z"/>
          <w:rFonts w:cs="Segoe UI"/>
          <w:color w:val="212121"/>
          <w:sz w:val="24"/>
          <w:szCs w:val="24"/>
          <w:shd w:val="clear" w:color="auto" w:fill="FFFFFF"/>
        </w:rPr>
      </w:pPr>
      <w:del w:id="331" w:author="Pablo Gomez" w:date="2017-12-31T12:13:00Z">
        <w:r w:rsidRPr="00D3718D" w:rsidDel="006D6125">
          <w:rPr>
            <w:rFonts w:cs="Segoe UI"/>
            <w:color w:val="212121"/>
            <w:sz w:val="24"/>
            <w:szCs w:val="24"/>
            <w:shd w:val="clear" w:color="auto" w:fill="FFFFFF"/>
          </w:rPr>
          <w:delText>wx0=3</w:delText>
        </w:r>
        <w:r w:rsidDel="006D6125">
          <w:rPr>
            <w:rFonts w:cs="Segoe UI"/>
            <w:color w:val="212121"/>
            <w:sz w:val="24"/>
            <w:szCs w:val="24"/>
            <w:shd w:val="clear" w:color="auto" w:fill="FFFFFF"/>
          </w:rPr>
          <w:delText>10.48;zrx=313.46;gx=-185.24;</w:delText>
        </w:r>
        <w:r w:rsidR="000C157E" w:rsidDel="006D6125">
          <w:rPr>
            <w:rFonts w:cs="Segoe UI"/>
            <w:color w:val="212121"/>
            <w:sz w:val="24"/>
            <w:szCs w:val="24"/>
            <w:shd w:val="clear" w:color="auto" w:fill="FFFFFF"/>
          </w:rPr>
          <w:delText>Ax=-</w:delText>
        </w:r>
        <w:r w:rsidRPr="00D3718D" w:rsidDel="006D6125">
          <w:rPr>
            <w:rFonts w:cs="Segoe UI"/>
            <w:color w:val="212121"/>
            <w:sz w:val="24"/>
            <w:szCs w:val="24"/>
            <w:shd w:val="clear" w:color="auto" w:fill="FFFFFF"/>
          </w:rPr>
          <w:delText>0.27752;Bx=0.01521;Cx=0.0000;Dx=0.000000;</w:delText>
        </w:r>
        <w:r w:rsidR="00634DD3" w:rsidDel="006D6125">
          <w:rPr>
            <w:rFonts w:cs="Segoe UI"/>
            <w:color w:val="212121"/>
            <w:sz w:val="24"/>
            <w:szCs w:val="24"/>
            <w:shd w:val="clear" w:color="auto" w:fill="FFFFFF"/>
          </w:rPr>
          <w:delText xml:space="preserve"> </w:delText>
        </w:r>
        <w:r w:rsidRPr="00D3718D" w:rsidDel="006D6125">
          <w:rPr>
            <w:rFonts w:cs="Segoe UI"/>
            <w:color w:val="212121"/>
            <w:sz w:val="24"/>
            <w:szCs w:val="24"/>
            <w:shd w:val="clear" w:color="auto" w:fill="FFFFFF"/>
          </w:rPr>
          <w:delText>wy0=275.73;zry=426.75;gy=264.75;Ay=-0.39166;By=0.02283;Cy=0.0000;Dy=0.000000</w:delText>
        </w:r>
      </w:del>
    </w:p>
    <w:p w14:paraId="731501C2" w14:textId="77777777" w:rsidR="00351B0D" w:rsidRPr="00351B0D" w:rsidRDefault="00351B0D">
      <w:pPr>
        <w:jc w:val="both"/>
        <w:rPr>
          <w:rFonts w:cs="Segoe UI"/>
          <w:color w:val="212121"/>
          <w:sz w:val="24"/>
          <w:szCs w:val="24"/>
          <w:shd w:val="clear" w:color="auto" w:fill="FFFFFF"/>
        </w:rPr>
        <w:pPrChange w:id="332" w:author="Pablo Gomez Garcia" w:date="2018-08-10T20:53:00Z">
          <w:pPr/>
        </w:pPrChange>
      </w:pPr>
    </w:p>
    <w:p w14:paraId="07F158AE" w14:textId="56DFF1A1" w:rsidR="00352138" w:rsidRPr="00352138" w:rsidRDefault="00315A4D" w:rsidP="00B15055">
      <w:pPr>
        <w:jc w:val="both"/>
        <w:rPr>
          <w:rFonts w:cs="Segoe UI"/>
          <w:b/>
          <w:color w:val="212121"/>
          <w:sz w:val="28"/>
          <w:szCs w:val="23"/>
          <w:shd w:val="clear" w:color="auto" w:fill="FFFFFF"/>
        </w:rPr>
      </w:pPr>
      <w:ins w:id="333" w:author="Pablo Gomez Garcia" w:date="2018-08-10T18:00:00Z">
        <w:r>
          <w:rPr>
            <w:rFonts w:cs="Segoe UI"/>
            <w:b/>
            <w:color w:val="212121"/>
            <w:sz w:val="28"/>
            <w:szCs w:val="23"/>
            <w:shd w:val="clear" w:color="auto" w:fill="FFFFFF"/>
          </w:rPr>
          <w:lastRenderedPageBreak/>
          <w:t>2</w:t>
        </w:r>
      </w:ins>
      <w:del w:id="334" w:author="Pablo Gomez Garcia" w:date="2018-08-10T18:00:00Z">
        <w:r w:rsidR="00352138" w:rsidRPr="00352138" w:rsidDel="00F71708">
          <w:rPr>
            <w:rFonts w:cs="Segoe UI"/>
            <w:b/>
            <w:color w:val="212121"/>
            <w:sz w:val="28"/>
            <w:szCs w:val="23"/>
            <w:shd w:val="clear" w:color="auto" w:fill="FFFFFF"/>
          </w:rPr>
          <w:delText>2</w:delText>
        </w:r>
      </w:del>
      <w:r w:rsidR="00352138" w:rsidRPr="00352138">
        <w:rPr>
          <w:rFonts w:cs="Segoe UI"/>
          <w:b/>
          <w:color w:val="212121"/>
          <w:sz w:val="28"/>
          <w:szCs w:val="23"/>
          <w:shd w:val="clear" w:color="auto" w:fill="FFFFFF"/>
        </w:rPr>
        <w:t>. Execute the main.py file:</w:t>
      </w:r>
    </w:p>
    <w:p w14:paraId="50E3BF96" w14:textId="0407836D" w:rsidR="006C5242" w:rsidDel="00F71708" w:rsidRDefault="006C5242">
      <w:pPr>
        <w:jc w:val="both"/>
        <w:rPr>
          <w:del w:id="335" w:author="Pablo Gomez Garcia" w:date="2018-08-10T17:59:00Z"/>
          <w:rFonts w:cs="Segoe UI"/>
          <w:color w:val="212121"/>
          <w:sz w:val="24"/>
          <w:szCs w:val="23"/>
          <w:shd w:val="clear" w:color="auto" w:fill="FFFFFF"/>
        </w:rPr>
      </w:pPr>
      <w:del w:id="336" w:author="Pablo Gomez Garcia" w:date="2018-08-10T17:59:00Z">
        <w:r w:rsidDel="00F71708">
          <w:rPr>
            <w:rFonts w:cs="Segoe UI"/>
            <w:color w:val="212121"/>
            <w:sz w:val="24"/>
            <w:szCs w:val="23"/>
            <w:shd w:val="clear" w:color="auto" w:fill="FFFFFF"/>
          </w:rPr>
          <w:delText>Execute main.</w:delText>
        </w:r>
        <w:r w:rsidR="00571099" w:rsidDel="00F71708">
          <w:rPr>
            <w:rFonts w:cs="Segoe UI"/>
            <w:color w:val="212121"/>
            <w:sz w:val="24"/>
            <w:szCs w:val="23"/>
            <w:shd w:val="clear" w:color="auto" w:fill="FFFFFF"/>
          </w:rPr>
          <w:delText>py file in Phyton. S</w:delText>
        </w:r>
        <w:r w:rsidDel="00F71708">
          <w:rPr>
            <w:rFonts w:cs="Segoe UI"/>
            <w:color w:val="212121"/>
            <w:sz w:val="24"/>
            <w:szCs w:val="23"/>
            <w:shd w:val="clear" w:color="auto" w:fill="FFFFFF"/>
          </w:rPr>
          <w:delText xml:space="preserve">ome libraries are required: tkinter, importlib, </w:delText>
        </w:r>
        <w:r w:rsidRPr="006C5242" w:rsidDel="00F71708">
          <w:rPr>
            <w:rFonts w:cs="Segoe UI"/>
            <w:color w:val="212121"/>
            <w:sz w:val="24"/>
            <w:szCs w:val="23"/>
            <w:shd w:val="clear" w:color="auto" w:fill="FFFFFF"/>
          </w:rPr>
          <w:delText>os</w:delText>
        </w:r>
        <w:r w:rsidDel="00F71708">
          <w:rPr>
            <w:rFonts w:cs="Segoe UI"/>
            <w:color w:val="212121"/>
            <w:sz w:val="24"/>
            <w:szCs w:val="23"/>
            <w:shd w:val="clear" w:color="auto" w:fill="FFFFFF"/>
          </w:rPr>
          <w:delText xml:space="preserve">, numpy, </w:delText>
        </w:r>
        <w:r w:rsidR="00FF3162" w:rsidDel="00F71708">
          <w:rPr>
            <w:rFonts w:cs="Segoe UI"/>
            <w:color w:val="212121"/>
            <w:sz w:val="24"/>
            <w:szCs w:val="23"/>
            <w:shd w:val="clear" w:color="auto" w:fill="FFFFFF"/>
          </w:rPr>
          <w:delText>sh</w:delText>
        </w:r>
        <w:r w:rsidR="00571099" w:rsidDel="00F71708">
          <w:rPr>
            <w:rFonts w:cs="Segoe UI"/>
            <w:color w:val="212121"/>
            <w:sz w:val="24"/>
            <w:szCs w:val="23"/>
            <w:shd w:val="clear" w:color="auto" w:fill="FFFFFF"/>
          </w:rPr>
          <w:delText>util, matplotlib.pyplot, distanc</w:delText>
        </w:r>
        <w:r w:rsidR="00FF3162" w:rsidDel="00F71708">
          <w:rPr>
            <w:rFonts w:cs="Segoe UI"/>
            <w:color w:val="212121"/>
            <w:sz w:val="24"/>
            <w:szCs w:val="23"/>
            <w:shd w:val="clear" w:color="auto" w:fill="FFFFFF"/>
          </w:rPr>
          <w:delText>e from scipy.spatial, optimize from scipy, default_timer from timeit, ShuffleSplit from skelearn.model_selection and SVC from skelarn.svm).</w:delText>
        </w:r>
        <w:r w:rsidR="00571099" w:rsidDel="00F71708">
          <w:rPr>
            <w:rFonts w:cs="Segoe UI"/>
            <w:color w:val="212121"/>
            <w:sz w:val="24"/>
            <w:szCs w:val="23"/>
            <w:shd w:val="clear" w:color="auto" w:fill="FFFFFF"/>
          </w:rPr>
          <w:delText xml:space="preserve"> The rest of them are custom ones and are already included with the software.</w:delText>
        </w:r>
      </w:del>
    </w:p>
    <w:p w14:paraId="4C39B60F" w14:textId="52AFC669" w:rsidR="006E368C" w:rsidDel="00F71708" w:rsidRDefault="00AC7E59">
      <w:pPr>
        <w:jc w:val="both"/>
        <w:rPr>
          <w:del w:id="337" w:author="Pablo Gomez Garcia" w:date="2018-08-10T17:59:00Z"/>
          <w:rFonts w:cs="Segoe UI"/>
          <w:color w:val="212121"/>
          <w:sz w:val="24"/>
          <w:szCs w:val="23"/>
          <w:shd w:val="clear" w:color="auto" w:fill="FFFFFF"/>
        </w:rPr>
      </w:pPr>
      <w:del w:id="338" w:author="Pablo Gomez Garcia" w:date="2018-08-10T17:59:00Z">
        <w:r w:rsidDel="00F71708">
          <w:rPr>
            <w:rFonts w:cs="Segoe UI"/>
            <w:color w:val="212121"/>
            <w:sz w:val="24"/>
            <w:szCs w:val="23"/>
            <w:shd w:val="clear" w:color="auto" w:fill="FFFFFF"/>
          </w:rPr>
          <w:delText>This will pop up an user-friendly GUI</w:delText>
        </w:r>
        <w:r w:rsidR="008E46F5" w:rsidDel="00F71708">
          <w:rPr>
            <w:rFonts w:cs="Segoe UI"/>
            <w:color w:val="212121"/>
            <w:sz w:val="24"/>
            <w:szCs w:val="23"/>
            <w:shd w:val="clear" w:color="auto" w:fill="FFFFFF"/>
          </w:rPr>
          <w:delText xml:space="preserve"> for using the software</w:delText>
        </w:r>
        <w:r w:rsidDel="00F71708">
          <w:rPr>
            <w:rFonts w:cs="Segoe UI"/>
            <w:color w:val="212121"/>
            <w:sz w:val="24"/>
            <w:szCs w:val="23"/>
            <w:shd w:val="clear" w:color="auto" w:fill="FFFFFF"/>
          </w:rPr>
          <w:delText>.</w:delText>
        </w:r>
        <w:r w:rsidR="00A30A8E" w:rsidDel="00F71708">
          <w:rPr>
            <w:rFonts w:cs="Segoe UI"/>
            <w:color w:val="212121"/>
            <w:sz w:val="24"/>
            <w:szCs w:val="23"/>
            <w:shd w:val="clear" w:color="auto" w:fill="FFFFFF"/>
          </w:rPr>
          <w:delText xml:space="preserve"> All the directories can be changed directly in the GUI, but the user need</w:delText>
        </w:r>
      </w:del>
      <w:ins w:id="339" w:author="Melike Lakadamyali" w:date="2017-12-31T00:11:00Z">
        <w:del w:id="340" w:author="Pablo Gomez Garcia" w:date="2018-08-10T17:59:00Z">
          <w:r w:rsidR="00C707A2" w:rsidDel="00F71708">
            <w:rPr>
              <w:rFonts w:cs="Segoe UI"/>
              <w:color w:val="212121"/>
              <w:sz w:val="24"/>
              <w:szCs w:val="23"/>
              <w:shd w:val="clear" w:color="auto" w:fill="FFFFFF"/>
            </w:rPr>
            <w:delText>s</w:delText>
          </w:r>
        </w:del>
      </w:ins>
      <w:del w:id="341" w:author="Pablo Gomez Garcia" w:date="2018-08-10T17:59:00Z">
        <w:r w:rsidR="00A30A8E" w:rsidDel="00F71708">
          <w:rPr>
            <w:rFonts w:cs="Segoe UI"/>
            <w:color w:val="212121"/>
            <w:sz w:val="24"/>
            <w:szCs w:val="23"/>
            <w:shd w:val="clear" w:color="auto" w:fill="FFFFFF"/>
          </w:rPr>
          <w:delText xml:space="preserve"> to click on the button “Reload directories”</w:delText>
        </w:r>
      </w:del>
      <w:ins w:id="342" w:author="Pablo Gomez" w:date="2017-12-31T14:17:00Z">
        <w:del w:id="343" w:author="Pablo Gomez Garcia" w:date="2018-08-10T17:59:00Z">
          <w:r w:rsidR="0096664F" w:rsidDel="00F71708">
            <w:rPr>
              <w:rFonts w:cs="Segoe UI"/>
              <w:color w:val="212121"/>
              <w:sz w:val="24"/>
              <w:szCs w:val="23"/>
              <w:shd w:val="clear" w:color="auto" w:fill="FFFFFF"/>
            </w:rPr>
            <w:delText xml:space="preserve"> every time that a modification is introduced</w:delText>
          </w:r>
        </w:del>
      </w:ins>
      <w:del w:id="344" w:author="Pablo Gomez Garcia" w:date="2018-08-10T17:59:00Z">
        <w:r w:rsidR="00A30A8E" w:rsidDel="00F71708">
          <w:rPr>
            <w:rFonts w:cs="Segoe UI"/>
            <w:color w:val="212121"/>
            <w:sz w:val="24"/>
            <w:szCs w:val="23"/>
            <w:shd w:val="clear" w:color="auto" w:fill="FFFFFF"/>
          </w:rPr>
          <w:delText>.</w:delText>
        </w:r>
      </w:del>
    </w:p>
    <w:p w14:paraId="5D0A2BBF" w14:textId="3C5B7C0B" w:rsidR="00BA6682" w:rsidRPr="006C5242" w:rsidDel="00F71708" w:rsidRDefault="00BA6682">
      <w:pPr>
        <w:jc w:val="both"/>
        <w:rPr>
          <w:del w:id="345" w:author="Pablo Gomez Garcia" w:date="2018-08-10T17:59:00Z"/>
          <w:rFonts w:cs="Segoe UI"/>
          <w:color w:val="212121"/>
          <w:sz w:val="24"/>
          <w:szCs w:val="23"/>
          <w:shd w:val="clear" w:color="auto" w:fill="FFFFFF"/>
        </w:rPr>
      </w:pPr>
    </w:p>
    <w:p w14:paraId="6A3D3778" w14:textId="68FCBC54" w:rsidR="00DE5F38" w:rsidDel="00F71708" w:rsidRDefault="00352138">
      <w:pPr>
        <w:jc w:val="both"/>
        <w:rPr>
          <w:del w:id="346" w:author="Pablo Gomez Garcia" w:date="2018-08-10T17:59:00Z"/>
          <w:b/>
          <w:sz w:val="28"/>
        </w:rPr>
      </w:pPr>
      <w:del w:id="347" w:author="Pablo Gomez Garcia" w:date="2018-08-10T17:59:00Z">
        <w:r w:rsidDel="00F71708">
          <w:rPr>
            <w:b/>
            <w:sz w:val="28"/>
          </w:rPr>
          <w:delText>3</w:delText>
        </w:r>
        <w:r w:rsidR="007D04F8" w:rsidRPr="00C9047B" w:rsidDel="00F71708">
          <w:rPr>
            <w:b/>
            <w:sz w:val="28"/>
          </w:rPr>
          <w:delText xml:space="preserve">. </w:delText>
        </w:r>
        <w:r w:rsidR="00BA6682" w:rsidDel="00F71708">
          <w:rPr>
            <w:b/>
            <w:sz w:val="28"/>
          </w:rPr>
          <w:delText>Demodulate</w:delText>
        </w:r>
        <w:r w:rsidR="00DE5F38" w:rsidRPr="00C9047B" w:rsidDel="00F71708">
          <w:rPr>
            <w:b/>
            <w:sz w:val="28"/>
          </w:rPr>
          <w:delText xml:space="preserve"> each </w:delText>
        </w:r>
        <w:r w:rsidR="00BA6682" w:rsidDel="00F71708">
          <w:rPr>
            <w:b/>
            <w:sz w:val="28"/>
          </w:rPr>
          <w:delText xml:space="preserve">one </w:delText>
        </w:r>
        <w:r w:rsidR="00DE5F38" w:rsidRPr="00C9047B" w:rsidDel="00F71708">
          <w:rPr>
            <w:b/>
            <w:sz w:val="28"/>
          </w:rPr>
          <w:delText>of the</w:delText>
        </w:r>
        <w:r w:rsidR="00037ADD" w:rsidRPr="00C9047B" w:rsidDel="00F71708">
          <w:rPr>
            <w:b/>
            <w:sz w:val="28"/>
          </w:rPr>
          <w:delText xml:space="preserve"> training</w:delText>
        </w:r>
        <w:r w:rsidR="00DE5F38" w:rsidRPr="00C9047B" w:rsidDel="00F71708">
          <w:rPr>
            <w:b/>
            <w:sz w:val="28"/>
          </w:rPr>
          <w:delText xml:space="preserve"> data sets:</w:delText>
        </w:r>
      </w:del>
    </w:p>
    <w:p w14:paraId="4985E4D0" w14:textId="42F89CF4" w:rsidR="00526C50" w:rsidDel="00F71708" w:rsidRDefault="00A30A8E">
      <w:pPr>
        <w:jc w:val="both"/>
        <w:rPr>
          <w:del w:id="348" w:author="Pablo Gomez Garcia" w:date="2018-08-10T17:59:00Z"/>
          <w:sz w:val="24"/>
        </w:rPr>
      </w:pPr>
      <w:del w:id="349" w:author="Pablo Gomez Garcia" w:date="2018-08-10T17:59:00Z">
        <w:r w:rsidDel="00F71708">
          <w:rPr>
            <w:sz w:val="24"/>
          </w:rPr>
          <w:delText>The first step will be to demodulate all the training data sets, f</w:delText>
        </w:r>
        <w:r w:rsidR="00526C50" w:rsidDel="00F71708">
          <w:rPr>
            <w:sz w:val="24"/>
          </w:rPr>
          <w:delText xml:space="preserve">or each fluorophore. </w:delText>
        </w:r>
      </w:del>
    </w:p>
    <w:p w14:paraId="30A7E0D2" w14:textId="2F18936A" w:rsidR="00BA6682" w:rsidRPr="00BA6682" w:rsidDel="00F71708" w:rsidRDefault="00526C50">
      <w:pPr>
        <w:jc w:val="both"/>
        <w:rPr>
          <w:del w:id="350" w:author="Pablo Gomez Garcia" w:date="2018-08-10T17:59:00Z"/>
          <w:sz w:val="24"/>
        </w:rPr>
      </w:pPr>
      <w:del w:id="351" w:author="Pablo Gomez Garcia" w:date="2018-08-10T17:59:00Z">
        <w:r w:rsidDel="00F71708">
          <w:rPr>
            <w:sz w:val="24"/>
          </w:rPr>
          <w:delText>-In “data directory” input the folder corresponding to the training data sets (one by one). Remember that at the end of the directory a “\” is requi</w:delText>
        </w:r>
        <w:r w:rsidR="001746A8" w:rsidDel="00F71708">
          <w:rPr>
            <w:sz w:val="24"/>
          </w:rPr>
          <w:delText>r</w:delText>
        </w:r>
        <w:r w:rsidDel="00F71708">
          <w:rPr>
            <w:sz w:val="24"/>
          </w:rPr>
          <w:delText>ed.</w:delText>
        </w:r>
      </w:del>
    </w:p>
    <w:p w14:paraId="3368A94A" w14:textId="6351FF6A" w:rsidR="00DE5F38" w:rsidRPr="00DE5F38" w:rsidDel="00F71708" w:rsidRDefault="00DE5F38">
      <w:pPr>
        <w:jc w:val="both"/>
        <w:rPr>
          <w:del w:id="352" w:author="Pablo Gomez Garcia" w:date="2018-08-10T17:59:00Z"/>
          <w:sz w:val="24"/>
        </w:rPr>
      </w:pPr>
      <w:del w:id="353" w:author="Pablo Gomez Garcia" w:date="2018-08-10T17:59:00Z">
        <w:r w:rsidRPr="00DE5F38" w:rsidDel="00F71708">
          <w:rPr>
            <w:sz w:val="24"/>
          </w:rPr>
          <w:delText xml:space="preserve">- </w:delText>
        </w:r>
        <w:r w:rsidR="00526C50" w:rsidDel="00F71708">
          <w:rPr>
            <w:sz w:val="24"/>
          </w:rPr>
          <w:delText>After changing the directory, c</w:delText>
        </w:r>
        <w:r w:rsidRPr="00DE5F38" w:rsidDel="00F71708">
          <w:rPr>
            <w:sz w:val="24"/>
          </w:rPr>
          <w:delText>lick on "Reload directories" (at the bottom of the window).</w:delText>
        </w:r>
      </w:del>
    </w:p>
    <w:p w14:paraId="51333CEB" w14:textId="2E24D67E" w:rsidR="00DE5F38" w:rsidRPr="00DE5F38" w:rsidDel="00F71708" w:rsidRDefault="00DE5F38">
      <w:pPr>
        <w:jc w:val="both"/>
        <w:rPr>
          <w:del w:id="354" w:author="Pablo Gomez Garcia" w:date="2018-08-10T17:59:00Z"/>
          <w:sz w:val="24"/>
        </w:rPr>
      </w:pPr>
      <w:del w:id="355" w:author="Pablo Gomez Garcia" w:date="2018-08-10T17:59:00Z">
        <w:r w:rsidRPr="00DE5F38" w:rsidDel="00F71708">
          <w:rPr>
            <w:sz w:val="24"/>
          </w:rPr>
          <w:delText>- Select the proper entry from the drop-down "Data file" field.</w:delText>
        </w:r>
        <w:r w:rsidR="00236E40" w:rsidDel="00F71708">
          <w:rPr>
            <w:sz w:val="24"/>
          </w:rPr>
          <w:delText xml:space="preserve"> Here you can chose the DAX file that you want to demodulate from the selected folder.</w:delText>
        </w:r>
      </w:del>
    </w:p>
    <w:p w14:paraId="35B4F6B0" w14:textId="351071C5" w:rsidR="00DE5F38" w:rsidRPr="00DE5F38" w:rsidDel="00F71708" w:rsidRDefault="00DE5F38">
      <w:pPr>
        <w:jc w:val="both"/>
        <w:rPr>
          <w:del w:id="356" w:author="Pablo Gomez Garcia" w:date="2018-08-10T17:59:00Z"/>
          <w:sz w:val="24"/>
        </w:rPr>
      </w:pPr>
      <w:del w:id="357" w:author="Pablo Gomez Garcia" w:date="2018-08-10T17:59:00Z">
        <w:r w:rsidRPr="00DE5F38" w:rsidDel="00F71708">
          <w:rPr>
            <w:sz w:val="24"/>
          </w:rPr>
          <w:delText>- Input the correct number of frequency bins</w:delText>
        </w:r>
        <w:r w:rsidR="00236E40" w:rsidDel="00F71708">
          <w:rPr>
            <w:sz w:val="24"/>
          </w:rPr>
          <w:delText xml:space="preserve">. The frame window size (m) will be the double of the number of available frequency bins. For example, for 3 frequency bins, the frame window size will be m=6. </w:delText>
        </w:r>
      </w:del>
    </w:p>
    <w:p w14:paraId="7A688651" w14:textId="7FD2C1ED" w:rsidR="00DE5F38" w:rsidRPr="00DE5F38" w:rsidDel="00F71708" w:rsidRDefault="00DE5F38">
      <w:pPr>
        <w:jc w:val="both"/>
        <w:rPr>
          <w:del w:id="358" w:author="Pablo Gomez Garcia" w:date="2018-08-10T17:59:00Z"/>
          <w:sz w:val="24"/>
        </w:rPr>
      </w:pPr>
      <w:del w:id="359" w:author="Pablo Gomez Garcia" w:date="2018-08-10T17:59:00Z">
        <w:r w:rsidRPr="00DE5F38" w:rsidDel="00F71708">
          <w:rPr>
            <w:sz w:val="24"/>
          </w:rPr>
          <w:delText>- Select the appropriate modulation frequencies next to "Active lasers".</w:delText>
        </w:r>
        <w:r w:rsidR="00236E40" w:rsidDel="00F71708">
          <w:rPr>
            <w:sz w:val="24"/>
          </w:rPr>
          <w:delText xml:space="preserve"> Here you define the number of lasers that you used and in which frequency bins you allocate their modulations. (See Supplementary Material for calculation of the appropriate frequency bins). For example, for a camera frame rate F=60Hz, and 3 frequency bins, the modulation frequencies will be 30</w:delText>
        </w:r>
      </w:del>
      <w:ins w:id="360" w:author="Melike Lakadamyali" w:date="2017-12-31T00:12:00Z">
        <w:del w:id="361" w:author="Pablo Gomez Garcia" w:date="2018-08-10T17:59:00Z">
          <w:r w:rsidR="00C707A2" w:rsidDel="00F71708">
            <w:rPr>
              <w:sz w:val="24"/>
            </w:rPr>
            <w:delText>H</w:delText>
          </w:r>
        </w:del>
      </w:ins>
      <w:del w:id="362" w:author="Pablo Gomez Garcia" w:date="2018-08-10T17:59:00Z">
        <w:r w:rsidR="00236E40" w:rsidDel="00F71708">
          <w:rPr>
            <w:sz w:val="24"/>
          </w:rPr>
          <w:delText xml:space="preserve">hz, 20Hz and 10Hz. </w:delText>
        </w:r>
      </w:del>
    </w:p>
    <w:p w14:paraId="16F5BD1A" w14:textId="5C11928C" w:rsidR="00DE5F38" w:rsidRPr="00DE5F38" w:rsidDel="00F71708" w:rsidRDefault="00BB3E58">
      <w:pPr>
        <w:jc w:val="both"/>
        <w:rPr>
          <w:del w:id="363" w:author="Pablo Gomez Garcia" w:date="2018-08-10T17:59:00Z"/>
          <w:sz w:val="24"/>
        </w:rPr>
      </w:pPr>
      <w:del w:id="364" w:author="Pablo Gomez Garcia" w:date="2018-08-10T17:59:00Z">
        <w:r w:rsidDel="00F71708">
          <w:rPr>
            <w:sz w:val="24"/>
          </w:rPr>
          <w:delText>- (O</w:delText>
        </w:r>
        <w:r w:rsidR="00DE5F38" w:rsidRPr="00DE5F38" w:rsidDel="00F71708">
          <w:rPr>
            <w:sz w:val="24"/>
          </w:rPr>
          <w:delText xml:space="preserve">ptional) Input the wavelength of each laser and the corresponding </w:delText>
        </w:r>
        <w:r w:rsidDel="00F71708">
          <w:rPr>
            <w:sz w:val="24"/>
          </w:rPr>
          <w:delText>name of the fluorophore. This is just a label.</w:delText>
        </w:r>
      </w:del>
    </w:p>
    <w:p w14:paraId="6C6442AB" w14:textId="7C922221" w:rsidR="00DE5F38" w:rsidRPr="00DE5F38" w:rsidDel="00F71708" w:rsidRDefault="00DE5F38">
      <w:pPr>
        <w:jc w:val="both"/>
        <w:rPr>
          <w:del w:id="365" w:author="Pablo Gomez Garcia" w:date="2018-08-10T17:59:00Z"/>
          <w:sz w:val="24"/>
        </w:rPr>
      </w:pPr>
      <w:del w:id="366" w:author="Pablo Gomez Garcia" w:date="2018-08-10T17:59:00Z">
        <w:r w:rsidRPr="00DE5F38" w:rsidDel="00F71708">
          <w:rPr>
            <w:sz w:val="24"/>
          </w:rPr>
          <w:delText>- Click on "Reload directories". In general, any time you change any field in the progra</w:delText>
        </w:r>
        <w:r w:rsidR="00FF3260" w:rsidDel="00F71708">
          <w:rPr>
            <w:sz w:val="24"/>
          </w:rPr>
          <w:delText>m you should click this button.</w:delText>
        </w:r>
      </w:del>
    </w:p>
    <w:p w14:paraId="5D5E8B1D" w14:textId="3EE3DCAC" w:rsidR="00DE5F38" w:rsidRPr="00DE5F38" w:rsidDel="00F71708" w:rsidRDefault="00DE5F38">
      <w:pPr>
        <w:jc w:val="both"/>
        <w:rPr>
          <w:del w:id="367" w:author="Pablo Gomez Garcia" w:date="2018-08-10T17:59:00Z"/>
          <w:sz w:val="24"/>
        </w:rPr>
      </w:pPr>
      <w:del w:id="368" w:author="Pablo Gomez Garcia" w:date="2018-08-10T17:59:00Z">
        <w:r w:rsidRPr="00DE5F38" w:rsidDel="00F71708">
          <w:rPr>
            <w:sz w:val="24"/>
          </w:rPr>
          <w:delText>- Remove background.</w:delText>
        </w:r>
        <w:r w:rsidR="00F110F5" w:rsidDel="00F71708">
          <w:rPr>
            <w:sz w:val="24"/>
          </w:rPr>
          <w:delText xml:space="preserve"> This applies a median filter to the DAX file and removes the background. It create</w:delText>
        </w:r>
      </w:del>
      <w:ins w:id="369" w:author="Melike Lakadamyali" w:date="2017-12-31T00:12:00Z">
        <w:del w:id="370" w:author="Pablo Gomez Garcia" w:date="2018-08-10T17:59:00Z">
          <w:r w:rsidR="00C707A2" w:rsidDel="00F71708">
            <w:rPr>
              <w:sz w:val="24"/>
            </w:rPr>
            <w:delText>s</w:delText>
          </w:r>
        </w:del>
      </w:ins>
      <w:del w:id="371" w:author="Pablo Gomez Garcia" w:date="2018-08-10T17:59:00Z">
        <w:r w:rsidR="00F110F5" w:rsidDel="00F71708">
          <w:rPr>
            <w:sz w:val="24"/>
          </w:rPr>
          <w:delText>d a new file in the directory with the same name and the suffix: “_no_bg”</w:delText>
        </w:r>
      </w:del>
    </w:p>
    <w:p w14:paraId="0F0BAE15" w14:textId="0BBAB1CA" w:rsidR="00DE5F38" w:rsidDel="00F71708" w:rsidRDefault="00DE5F38">
      <w:pPr>
        <w:jc w:val="both"/>
        <w:rPr>
          <w:ins w:id="372" w:author="Pablo Gomez" w:date="2017-12-31T12:23:00Z"/>
          <w:del w:id="373" w:author="Pablo Gomez Garcia" w:date="2018-08-10T17:59:00Z"/>
          <w:sz w:val="24"/>
        </w:rPr>
      </w:pPr>
      <w:del w:id="374" w:author="Pablo Gomez Garcia" w:date="2018-08-10T17:59:00Z">
        <w:r w:rsidRPr="00DE5F38" w:rsidDel="00F71708">
          <w:rPr>
            <w:sz w:val="24"/>
          </w:rPr>
          <w:delText>- Localize the background-free data in Insight3</w:delText>
        </w:r>
      </w:del>
      <w:ins w:id="375" w:author="Melike Lakadamyali" w:date="2017-12-31T00:13:00Z">
        <w:del w:id="376" w:author="Pablo Gomez Garcia" w:date="2018-08-10T17:59:00Z">
          <w:r w:rsidR="00C707A2" w:rsidDel="00F71708">
            <w:rPr>
              <w:sz w:val="24"/>
            </w:rPr>
            <w:delText xml:space="preserve"> or other appropriate localization software</w:delText>
          </w:r>
        </w:del>
      </w:ins>
      <w:del w:id="377" w:author="Pablo Gomez Garcia" w:date="2018-08-10T17:59:00Z">
        <w:r w:rsidRPr="00DE5F38" w:rsidDel="00F71708">
          <w:rPr>
            <w:sz w:val="24"/>
          </w:rPr>
          <w:delText>.</w:delText>
        </w:r>
        <w:r w:rsidR="00C044F1" w:rsidDel="00F71708">
          <w:rPr>
            <w:sz w:val="24"/>
          </w:rPr>
          <w:delText xml:space="preserve"> Use the new DAX file and localize it with Insight3.</w:delText>
        </w:r>
        <w:r w:rsidR="003D672F" w:rsidDel="00F71708">
          <w:rPr>
            <w:sz w:val="24"/>
          </w:rPr>
          <w:delText xml:space="preserve"> (This step is performed outside the Python code, in the stand-alone program Insight3</w:delText>
        </w:r>
      </w:del>
      <w:ins w:id="378" w:author="Melike Lakadamyali" w:date="2017-12-31T00:13:00Z">
        <w:del w:id="379" w:author="Pablo Gomez Garcia" w:date="2018-08-10T17:59:00Z">
          <w:r w:rsidR="00C707A2" w:rsidDel="00F71708">
            <w:rPr>
              <w:sz w:val="24"/>
            </w:rPr>
            <w:delText xml:space="preserve"> or other appropriate localization software</w:delText>
          </w:r>
        </w:del>
      </w:ins>
      <w:del w:id="380" w:author="Pablo Gomez Garcia" w:date="2018-08-10T17:59:00Z">
        <w:r w:rsidR="003D672F" w:rsidDel="00F71708">
          <w:rPr>
            <w:sz w:val="24"/>
          </w:rPr>
          <w:delText>).</w:delText>
        </w:r>
        <w:r w:rsidR="0017226D" w:rsidDel="00F71708">
          <w:rPr>
            <w:sz w:val="24"/>
          </w:rPr>
          <w:delText xml:space="preserve"> Insight3 output is a .bin list with the localizations. It is a </w:delText>
        </w:r>
      </w:del>
      <w:ins w:id="381" w:author="Pablo Gomez" w:date="2017-12-31T13:57:00Z">
        <w:del w:id="382" w:author="Pablo Gomez Garcia" w:date="2018-08-10T17:59:00Z">
          <w:r w:rsidR="00F714EA" w:rsidDel="00F71708">
            <w:rPr>
              <w:sz w:val="24"/>
            </w:rPr>
            <w:delText>table w</w:delText>
          </w:r>
        </w:del>
      </w:ins>
      <w:ins w:id="383" w:author="Pablo Gomez" w:date="2017-12-31T13:58:00Z">
        <w:del w:id="384" w:author="Pablo Gomez Garcia" w:date="2018-08-10T17:59:00Z">
          <w:r w:rsidR="00F714EA" w:rsidDel="00F71708">
            <w:rPr>
              <w:sz w:val="24"/>
            </w:rPr>
            <w:delText xml:space="preserve">ith </w:delText>
          </w:r>
        </w:del>
      </w:ins>
      <w:del w:id="385" w:author="Pablo Gomez Garcia" w:date="2018-08-10T17:59:00Z">
        <w:r w:rsidR="0017226D" w:rsidDel="00F71708">
          <w:rPr>
            <w:sz w:val="24"/>
          </w:rPr>
          <w:delText>Nx18, where N is the number of localizations, table. It contains the x-y-z positions, the number of photons, the frame, and other related information.</w:delText>
        </w:r>
      </w:del>
      <w:ins w:id="386" w:author="Pablo Gomez" w:date="2017-12-31T12:22:00Z">
        <w:del w:id="387" w:author="Pablo Gomez Garcia" w:date="2018-08-10T17:59:00Z">
          <w:r w:rsidR="00DB298C" w:rsidDel="00F71708">
            <w:rPr>
              <w:sz w:val="24"/>
            </w:rPr>
            <w:delText xml:space="preserve"> The columns are or</w:delText>
          </w:r>
        </w:del>
      </w:ins>
      <w:ins w:id="388" w:author="Pablo Gomez" w:date="2017-12-31T12:33:00Z">
        <w:del w:id="389" w:author="Pablo Gomez Garcia" w:date="2018-08-10T17:59:00Z">
          <w:r w:rsidR="00A209F4" w:rsidDel="00F71708">
            <w:rPr>
              <w:sz w:val="24"/>
            </w:rPr>
            <w:delText>ganize</w:delText>
          </w:r>
        </w:del>
      </w:ins>
      <w:ins w:id="390" w:author="Pablo Gomez" w:date="2017-12-31T12:22:00Z">
        <w:del w:id="391" w:author="Pablo Gomez Garcia" w:date="2018-08-10T17:59:00Z">
          <w:r w:rsidR="00DB298C" w:rsidDel="00F71708">
            <w:rPr>
              <w:sz w:val="24"/>
            </w:rPr>
            <w:delText xml:space="preserve"> like this:</w:delText>
          </w:r>
        </w:del>
      </w:ins>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430523" w:rsidDel="00F71708" w14:paraId="18FB74EE" w14:textId="1D6ABC2C" w:rsidTr="00430523">
        <w:trPr>
          <w:ins w:id="392" w:author="Pablo Gomez" w:date="2017-12-31T12:29:00Z"/>
          <w:del w:id="393" w:author="Pablo Gomez Garcia" w:date="2018-08-10T17:59:00Z"/>
        </w:trPr>
        <w:tc>
          <w:tcPr>
            <w:tcW w:w="1001" w:type="dxa"/>
          </w:tcPr>
          <w:p w14:paraId="5787AC9B" w14:textId="75D5C3D4" w:rsidR="00430523" w:rsidDel="00F71708" w:rsidRDefault="00430523">
            <w:pPr>
              <w:jc w:val="both"/>
              <w:rPr>
                <w:ins w:id="394" w:author="Pablo Gomez" w:date="2017-12-31T12:29:00Z"/>
                <w:del w:id="395" w:author="Pablo Gomez Garcia" w:date="2018-08-10T17:59:00Z"/>
                <w:sz w:val="24"/>
              </w:rPr>
            </w:pPr>
            <w:ins w:id="396" w:author="Pablo Gomez" w:date="2017-12-31T12:29:00Z">
              <w:del w:id="397" w:author="Pablo Gomez Garcia" w:date="2018-08-10T17:59:00Z">
                <w:r w:rsidDel="00F71708">
                  <w:rPr>
                    <w:sz w:val="24"/>
                  </w:rPr>
                  <w:delText>1</w:delText>
                </w:r>
              </w:del>
            </w:ins>
          </w:p>
        </w:tc>
        <w:tc>
          <w:tcPr>
            <w:tcW w:w="1001" w:type="dxa"/>
          </w:tcPr>
          <w:p w14:paraId="0AF5A030" w14:textId="72DC9CA8" w:rsidR="00430523" w:rsidDel="00F71708" w:rsidRDefault="00430523">
            <w:pPr>
              <w:jc w:val="both"/>
              <w:rPr>
                <w:ins w:id="398" w:author="Pablo Gomez" w:date="2017-12-31T12:29:00Z"/>
                <w:del w:id="399" w:author="Pablo Gomez Garcia" w:date="2018-08-10T17:59:00Z"/>
                <w:sz w:val="24"/>
              </w:rPr>
            </w:pPr>
            <w:ins w:id="400" w:author="Pablo Gomez" w:date="2017-12-31T12:29:00Z">
              <w:del w:id="401" w:author="Pablo Gomez Garcia" w:date="2018-08-10T17:59:00Z">
                <w:r w:rsidDel="00F71708">
                  <w:rPr>
                    <w:sz w:val="24"/>
                  </w:rPr>
                  <w:delText>2</w:delText>
                </w:r>
              </w:del>
            </w:ins>
          </w:p>
        </w:tc>
        <w:tc>
          <w:tcPr>
            <w:tcW w:w="1002" w:type="dxa"/>
          </w:tcPr>
          <w:p w14:paraId="0C0EF7CE" w14:textId="130D9B1B" w:rsidR="00430523" w:rsidDel="00F71708" w:rsidRDefault="00430523">
            <w:pPr>
              <w:jc w:val="both"/>
              <w:rPr>
                <w:ins w:id="402" w:author="Pablo Gomez" w:date="2017-12-31T12:29:00Z"/>
                <w:del w:id="403" w:author="Pablo Gomez Garcia" w:date="2018-08-10T17:59:00Z"/>
                <w:sz w:val="24"/>
              </w:rPr>
            </w:pPr>
            <w:ins w:id="404" w:author="Pablo Gomez" w:date="2017-12-31T12:29:00Z">
              <w:del w:id="405" w:author="Pablo Gomez Garcia" w:date="2018-08-10T17:59:00Z">
                <w:r w:rsidDel="00F71708">
                  <w:rPr>
                    <w:sz w:val="24"/>
                  </w:rPr>
                  <w:delText>3</w:delText>
                </w:r>
              </w:del>
            </w:ins>
          </w:p>
        </w:tc>
        <w:tc>
          <w:tcPr>
            <w:tcW w:w="1002" w:type="dxa"/>
          </w:tcPr>
          <w:p w14:paraId="35454D50" w14:textId="116B864B" w:rsidR="00430523" w:rsidDel="00F71708" w:rsidRDefault="00430523">
            <w:pPr>
              <w:jc w:val="both"/>
              <w:rPr>
                <w:ins w:id="406" w:author="Pablo Gomez" w:date="2017-12-31T12:29:00Z"/>
                <w:del w:id="407" w:author="Pablo Gomez Garcia" w:date="2018-08-10T17:59:00Z"/>
                <w:sz w:val="24"/>
              </w:rPr>
            </w:pPr>
            <w:ins w:id="408" w:author="Pablo Gomez" w:date="2017-12-31T12:29:00Z">
              <w:del w:id="409" w:author="Pablo Gomez Garcia" w:date="2018-08-10T17:59:00Z">
                <w:r w:rsidDel="00F71708">
                  <w:rPr>
                    <w:sz w:val="24"/>
                  </w:rPr>
                  <w:delText>4</w:delText>
                </w:r>
              </w:del>
            </w:ins>
          </w:p>
        </w:tc>
        <w:tc>
          <w:tcPr>
            <w:tcW w:w="1002" w:type="dxa"/>
          </w:tcPr>
          <w:p w14:paraId="3EB3C7BC" w14:textId="081764EE" w:rsidR="00430523" w:rsidDel="00F71708" w:rsidRDefault="00430523">
            <w:pPr>
              <w:jc w:val="both"/>
              <w:rPr>
                <w:ins w:id="410" w:author="Pablo Gomez" w:date="2017-12-31T12:29:00Z"/>
                <w:del w:id="411" w:author="Pablo Gomez Garcia" w:date="2018-08-10T17:59:00Z"/>
                <w:sz w:val="24"/>
              </w:rPr>
            </w:pPr>
            <w:ins w:id="412" w:author="Pablo Gomez" w:date="2017-12-31T12:29:00Z">
              <w:del w:id="413" w:author="Pablo Gomez Garcia" w:date="2018-08-10T17:59:00Z">
                <w:r w:rsidDel="00F71708">
                  <w:rPr>
                    <w:sz w:val="24"/>
                  </w:rPr>
                  <w:delText>5</w:delText>
                </w:r>
              </w:del>
            </w:ins>
          </w:p>
        </w:tc>
        <w:tc>
          <w:tcPr>
            <w:tcW w:w="1002" w:type="dxa"/>
          </w:tcPr>
          <w:p w14:paraId="120250B1" w14:textId="62AE4DC8" w:rsidR="00430523" w:rsidDel="00F71708" w:rsidRDefault="00430523">
            <w:pPr>
              <w:jc w:val="both"/>
              <w:rPr>
                <w:ins w:id="414" w:author="Pablo Gomez" w:date="2017-12-31T12:29:00Z"/>
                <w:del w:id="415" w:author="Pablo Gomez Garcia" w:date="2018-08-10T17:59:00Z"/>
                <w:sz w:val="24"/>
              </w:rPr>
            </w:pPr>
            <w:ins w:id="416" w:author="Pablo Gomez" w:date="2017-12-31T12:29:00Z">
              <w:del w:id="417" w:author="Pablo Gomez Garcia" w:date="2018-08-10T17:59:00Z">
                <w:r w:rsidDel="00F71708">
                  <w:rPr>
                    <w:sz w:val="24"/>
                  </w:rPr>
                  <w:delText>6</w:delText>
                </w:r>
              </w:del>
            </w:ins>
          </w:p>
        </w:tc>
        <w:tc>
          <w:tcPr>
            <w:tcW w:w="1002" w:type="dxa"/>
          </w:tcPr>
          <w:p w14:paraId="7DDE3E29" w14:textId="76813FC6" w:rsidR="00430523" w:rsidDel="00F71708" w:rsidRDefault="00430523">
            <w:pPr>
              <w:jc w:val="both"/>
              <w:rPr>
                <w:ins w:id="418" w:author="Pablo Gomez" w:date="2017-12-31T12:29:00Z"/>
                <w:del w:id="419" w:author="Pablo Gomez Garcia" w:date="2018-08-10T17:59:00Z"/>
                <w:sz w:val="24"/>
              </w:rPr>
            </w:pPr>
            <w:ins w:id="420" w:author="Pablo Gomez" w:date="2017-12-31T12:29:00Z">
              <w:del w:id="421" w:author="Pablo Gomez Garcia" w:date="2018-08-10T17:59:00Z">
                <w:r w:rsidDel="00F71708">
                  <w:rPr>
                    <w:sz w:val="24"/>
                  </w:rPr>
                  <w:delText>7</w:delText>
                </w:r>
              </w:del>
            </w:ins>
          </w:p>
        </w:tc>
        <w:tc>
          <w:tcPr>
            <w:tcW w:w="1002" w:type="dxa"/>
          </w:tcPr>
          <w:p w14:paraId="52039D02" w14:textId="44E196A7" w:rsidR="00430523" w:rsidDel="00F71708" w:rsidRDefault="00430523">
            <w:pPr>
              <w:jc w:val="both"/>
              <w:rPr>
                <w:ins w:id="422" w:author="Pablo Gomez" w:date="2017-12-31T12:29:00Z"/>
                <w:del w:id="423" w:author="Pablo Gomez Garcia" w:date="2018-08-10T17:59:00Z"/>
                <w:sz w:val="24"/>
              </w:rPr>
            </w:pPr>
            <w:ins w:id="424" w:author="Pablo Gomez" w:date="2017-12-31T12:29:00Z">
              <w:del w:id="425" w:author="Pablo Gomez Garcia" w:date="2018-08-10T17:59:00Z">
                <w:r w:rsidDel="00F71708">
                  <w:rPr>
                    <w:sz w:val="24"/>
                  </w:rPr>
                  <w:delText>8</w:delText>
                </w:r>
              </w:del>
            </w:ins>
          </w:p>
        </w:tc>
        <w:tc>
          <w:tcPr>
            <w:tcW w:w="1002" w:type="dxa"/>
          </w:tcPr>
          <w:p w14:paraId="6FAB4824" w14:textId="1F33B31A" w:rsidR="00430523" w:rsidDel="00F71708" w:rsidRDefault="00430523">
            <w:pPr>
              <w:jc w:val="both"/>
              <w:rPr>
                <w:ins w:id="426" w:author="Pablo Gomez" w:date="2017-12-31T12:29:00Z"/>
                <w:del w:id="427" w:author="Pablo Gomez Garcia" w:date="2018-08-10T17:59:00Z"/>
                <w:sz w:val="24"/>
              </w:rPr>
            </w:pPr>
            <w:ins w:id="428" w:author="Pablo Gomez" w:date="2017-12-31T12:29:00Z">
              <w:del w:id="429" w:author="Pablo Gomez Garcia" w:date="2018-08-10T17:59:00Z">
                <w:r w:rsidDel="00F71708">
                  <w:rPr>
                    <w:sz w:val="24"/>
                  </w:rPr>
                  <w:delText>9</w:delText>
                </w:r>
              </w:del>
            </w:ins>
          </w:p>
        </w:tc>
      </w:tr>
      <w:tr w:rsidR="00430523" w:rsidDel="00F71708" w14:paraId="5B159EBD" w14:textId="51C78E40" w:rsidTr="00430523">
        <w:trPr>
          <w:ins w:id="430" w:author="Pablo Gomez" w:date="2017-12-31T12:29:00Z"/>
          <w:del w:id="431" w:author="Pablo Gomez Garcia" w:date="2018-08-10T17:59:00Z"/>
        </w:trPr>
        <w:tc>
          <w:tcPr>
            <w:tcW w:w="1001" w:type="dxa"/>
          </w:tcPr>
          <w:p w14:paraId="01C19F03" w14:textId="796349F3" w:rsidR="00430523" w:rsidDel="00F71708" w:rsidRDefault="00430523">
            <w:pPr>
              <w:jc w:val="both"/>
              <w:rPr>
                <w:ins w:id="432" w:author="Pablo Gomez" w:date="2017-12-31T12:29:00Z"/>
                <w:del w:id="433" w:author="Pablo Gomez Garcia" w:date="2018-08-10T17:59:00Z"/>
                <w:sz w:val="24"/>
              </w:rPr>
            </w:pPr>
            <w:ins w:id="434" w:author="Pablo Gomez" w:date="2017-12-31T12:30:00Z">
              <w:del w:id="435" w:author="Pablo Gomez Garcia" w:date="2018-08-10T17:59:00Z">
                <w:r w:rsidDel="00F71708">
                  <w:rPr>
                    <w:sz w:val="24"/>
                  </w:rPr>
                  <w:delText>x</w:delText>
                </w:r>
              </w:del>
            </w:ins>
          </w:p>
        </w:tc>
        <w:tc>
          <w:tcPr>
            <w:tcW w:w="1001" w:type="dxa"/>
          </w:tcPr>
          <w:p w14:paraId="7BFDF3AD" w14:textId="6115FC8E" w:rsidR="00430523" w:rsidDel="00F71708" w:rsidRDefault="00430523">
            <w:pPr>
              <w:jc w:val="both"/>
              <w:rPr>
                <w:ins w:id="436" w:author="Pablo Gomez" w:date="2017-12-31T12:29:00Z"/>
                <w:del w:id="437" w:author="Pablo Gomez Garcia" w:date="2018-08-10T17:59:00Z"/>
                <w:sz w:val="24"/>
              </w:rPr>
            </w:pPr>
            <w:ins w:id="438" w:author="Pablo Gomez" w:date="2017-12-31T12:30:00Z">
              <w:del w:id="439" w:author="Pablo Gomez Garcia" w:date="2018-08-10T17:59:00Z">
                <w:r w:rsidDel="00F71708">
                  <w:rPr>
                    <w:sz w:val="24"/>
                  </w:rPr>
                  <w:delText>y</w:delText>
                </w:r>
              </w:del>
            </w:ins>
          </w:p>
        </w:tc>
        <w:tc>
          <w:tcPr>
            <w:tcW w:w="1002" w:type="dxa"/>
          </w:tcPr>
          <w:p w14:paraId="587A3FE4" w14:textId="02A0AA4A" w:rsidR="00430523" w:rsidDel="00F71708" w:rsidRDefault="00430523">
            <w:pPr>
              <w:jc w:val="both"/>
              <w:rPr>
                <w:ins w:id="440" w:author="Pablo Gomez" w:date="2017-12-31T12:29:00Z"/>
                <w:del w:id="441" w:author="Pablo Gomez Garcia" w:date="2018-08-10T17:59:00Z"/>
                <w:sz w:val="24"/>
              </w:rPr>
            </w:pPr>
            <w:ins w:id="442" w:author="Pablo Gomez" w:date="2017-12-31T12:30:00Z">
              <w:del w:id="443" w:author="Pablo Gomez Garcia" w:date="2018-08-10T17:59:00Z">
                <w:r w:rsidDel="00F71708">
                  <w:rPr>
                    <w:sz w:val="24"/>
                  </w:rPr>
                  <w:delText>xc</w:delText>
                </w:r>
              </w:del>
            </w:ins>
          </w:p>
        </w:tc>
        <w:tc>
          <w:tcPr>
            <w:tcW w:w="1002" w:type="dxa"/>
          </w:tcPr>
          <w:p w14:paraId="64F1EAF6" w14:textId="7CD00933" w:rsidR="00430523" w:rsidDel="00F71708" w:rsidRDefault="00430523">
            <w:pPr>
              <w:jc w:val="both"/>
              <w:rPr>
                <w:ins w:id="444" w:author="Pablo Gomez" w:date="2017-12-31T12:29:00Z"/>
                <w:del w:id="445" w:author="Pablo Gomez Garcia" w:date="2018-08-10T17:59:00Z"/>
                <w:sz w:val="24"/>
              </w:rPr>
            </w:pPr>
            <w:ins w:id="446" w:author="Pablo Gomez" w:date="2017-12-31T12:30:00Z">
              <w:del w:id="447" w:author="Pablo Gomez Garcia" w:date="2018-08-10T17:59:00Z">
                <w:r w:rsidDel="00F71708">
                  <w:rPr>
                    <w:sz w:val="24"/>
                  </w:rPr>
                  <w:delText>yc</w:delText>
                </w:r>
              </w:del>
            </w:ins>
          </w:p>
        </w:tc>
        <w:tc>
          <w:tcPr>
            <w:tcW w:w="1002" w:type="dxa"/>
          </w:tcPr>
          <w:p w14:paraId="2FCFD71B" w14:textId="4CD7754E" w:rsidR="00430523" w:rsidDel="00F71708" w:rsidRDefault="00430523">
            <w:pPr>
              <w:jc w:val="both"/>
              <w:rPr>
                <w:ins w:id="448" w:author="Pablo Gomez" w:date="2017-12-31T12:29:00Z"/>
                <w:del w:id="449" w:author="Pablo Gomez Garcia" w:date="2018-08-10T17:59:00Z"/>
                <w:sz w:val="24"/>
              </w:rPr>
            </w:pPr>
            <w:ins w:id="450" w:author="Pablo Gomez" w:date="2017-12-31T12:30:00Z">
              <w:del w:id="451" w:author="Pablo Gomez Garcia" w:date="2018-08-10T17:59:00Z">
                <w:r w:rsidDel="00F71708">
                  <w:rPr>
                    <w:sz w:val="24"/>
                  </w:rPr>
                  <w:delText>height</w:delText>
                </w:r>
              </w:del>
            </w:ins>
          </w:p>
        </w:tc>
        <w:tc>
          <w:tcPr>
            <w:tcW w:w="1002" w:type="dxa"/>
          </w:tcPr>
          <w:p w14:paraId="537BE453" w14:textId="4BEE0D86" w:rsidR="00430523" w:rsidDel="00F71708" w:rsidRDefault="00430523">
            <w:pPr>
              <w:jc w:val="both"/>
              <w:rPr>
                <w:ins w:id="452" w:author="Pablo Gomez" w:date="2017-12-31T12:29:00Z"/>
                <w:del w:id="453" w:author="Pablo Gomez Garcia" w:date="2018-08-10T17:59:00Z"/>
                <w:sz w:val="24"/>
              </w:rPr>
            </w:pPr>
            <w:ins w:id="454" w:author="Pablo Gomez" w:date="2017-12-31T12:30:00Z">
              <w:del w:id="455" w:author="Pablo Gomez Garcia" w:date="2018-08-10T17:59:00Z">
                <w:r w:rsidDel="00F71708">
                  <w:rPr>
                    <w:sz w:val="24"/>
                  </w:rPr>
                  <w:delText>area</w:delText>
                </w:r>
              </w:del>
            </w:ins>
          </w:p>
        </w:tc>
        <w:tc>
          <w:tcPr>
            <w:tcW w:w="1002" w:type="dxa"/>
          </w:tcPr>
          <w:p w14:paraId="52F322DC" w14:textId="6AE0CB75" w:rsidR="00430523" w:rsidDel="00F71708" w:rsidRDefault="00430523">
            <w:pPr>
              <w:jc w:val="both"/>
              <w:rPr>
                <w:ins w:id="456" w:author="Pablo Gomez" w:date="2017-12-31T12:29:00Z"/>
                <w:del w:id="457" w:author="Pablo Gomez Garcia" w:date="2018-08-10T17:59:00Z"/>
                <w:sz w:val="24"/>
              </w:rPr>
            </w:pPr>
            <w:ins w:id="458" w:author="Pablo Gomez" w:date="2017-12-31T12:30:00Z">
              <w:del w:id="459" w:author="Pablo Gomez Garcia" w:date="2018-08-10T17:59:00Z">
                <w:r w:rsidDel="00F71708">
                  <w:rPr>
                    <w:sz w:val="24"/>
                  </w:rPr>
                  <w:delText>width</w:delText>
                </w:r>
              </w:del>
            </w:ins>
          </w:p>
        </w:tc>
        <w:tc>
          <w:tcPr>
            <w:tcW w:w="1002" w:type="dxa"/>
          </w:tcPr>
          <w:p w14:paraId="548D428A" w14:textId="50C853C7" w:rsidR="00430523" w:rsidDel="00F71708" w:rsidRDefault="00430523">
            <w:pPr>
              <w:jc w:val="both"/>
              <w:rPr>
                <w:ins w:id="460" w:author="Pablo Gomez" w:date="2017-12-31T12:29:00Z"/>
                <w:del w:id="461" w:author="Pablo Gomez Garcia" w:date="2018-08-10T17:59:00Z"/>
                <w:sz w:val="24"/>
              </w:rPr>
            </w:pPr>
            <w:ins w:id="462" w:author="Pablo Gomez" w:date="2017-12-31T12:31:00Z">
              <w:del w:id="463" w:author="Pablo Gomez Garcia" w:date="2018-08-10T17:59:00Z">
                <w:r w:rsidDel="00F71708">
                  <w:rPr>
                    <w:sz w:val="24"/>
                  </w:rPr>
                  <w:delText>phi</w:delText>
                </w:r>
              </w:del>
            </w:ins>
          </w:p>
        </w:tc>
        <w:tc>
          <w:tcPr>
            <w:tcW w:w="1002" w:type="dxa"/>
          </w:tcPr>
          <w:p w14:paraId="4A3E8232" w14:textId="11930F88" w:rsidR="00430523" w:rsidDel="00F71708" w:rsidRDefault="00430523">
            <w:pPr>
              <w:jc w:val="both"/>
              <w:rPr>
                <w:ins w:id="464" w:author="Pablo Gomez" w:date="2017-12-31T12:29:00Z"/>
                <w:del w:id="465" w:author="Pablo Gomez Garcia" w:date="2018-08-10T17:59:00Z"/>
                <w:sz w:val="24"/>
              </w:rPr>
            </w:pPr>
            <w:ins w:id="466" w:author="Pablo Gomez" w:date="2017-12-31T12:31:00Z">
              <w:del w:id="467" w:author="Pablo Gomez Garcia" w:date="2018-08-10T17:59:00Z">
                <w:r w:rsidDel="00F71708">
                  <w:rPr>
                    <w:sz w:val="24"/>
                  </w:rPr>
                  <w:delText>aspect</w:delText>
                </w:r>
              </w:del>
            </w:ins>
          </w:p>
        </w:tc>
      </w:tr>
    </w:tbl>
    <w:p w14:paraId="6D226588" w14:textId="6FA90FC7" w:rsidR="00C834F7" w:rsidDel="00F71708" w:rsidRDefault="00C834F7">
      <w:pPr>
        <w:jc w:val="both"/>
        <w:rPr>
          <w:ins w:id="468" w:author="Pablo Gomez" w:date="2017-12-31T12:31:00Z"/>
          <w:del w:id="469" w:author="Pablo Gomez Garcia" w:date="2018-08-10T17:59:00Z"/>
          <w:sz w:val="24"/>
        </w:rPr>
      </w:pPr>
    </w:p>
    <w:tbl>
      <w:tblPr>
        <w:tblStyle w:val="TableGrid"/>
        <w:tblW w:w="0" w:type="auto"/>
        <w:tblLook w:val="04A0" w:firstRow="1" w:lastRow="0" w:firstColumn="1" w:lastColumn="0" w:noHBand="0" w:noVBand="1"/>
      </w:tblPr>
      <w:tblGrid>
        <w:gridCol w:w="1370"/>
        <w:gridCol w:w="1067"/>
        <w:gridCol w:w="993"/>
        <w:gridCol w:w="1152"/>
        <w:gridCol w:w="891"/>
        <w:gridCol w:w="1372"/>
        <w:gridCol w:w="761"/>
        <w:gridCol w:w="705"/>
        <w:gridCol w:w="705"/>
      </w:tblGrid>
      <w:tr w:rsidR="00A209F4" w:rsidDel="00F71708" w14:paraId="5D35E545" w14:textId="7A21C0A8" w:rsidTr="00430523">
        <w:trPr>
          <w:ins w:id="470" w:author="Pablo Gomez" w:date="2017-12-31T12:31:00Z"/>
          <w:del w:id="471" w:author="Pablo Gomez Garcia" w:date="2018-08-10T17:59:00Z"/>
        </w:trPr>
        <w:tc>
          <w:tcPr>
            <w:tcW w:w="1001" w:type="dxa"/>
          </w:tcPr>
          <w:p w14:paraId="5986846A" w14:textId="00D81467" w:rsidR="00430523" w:rsidDel="00F71708" w:rsidRDefault="00430523">
            <w:pPr>
              <w:jc w:val="both"/>
              <w:rPr>
                <w:ins w:id="472" w:author="Pablo Gomez" w:date="2017-12-31T12:31:00Z"/>
                <w:del w:id="473" w:author="Pablo Gomez Garcia" w:date="2018-08-10T17:59:00Z"/>
                <w:sz w:val="24"/>
              </w:rPr>
            </w:pPr>
            <w:ins w:id="474" w:author="Pablo Gomez" w:date="2017-12-31T12:31:00Z">
              <w:del w:id="475" w:author="Pablo Gomez Garcia" w:date="2018-08-10T17:59:00Z">
                <w:r w:rsidDel="00F71708">
                  <w:rPr>
                    <w:sz w:val="24"/>
                  </w:rPr>
                  <w:delText>10</w:delText>
                </w:r>
              </w:del>
            </w:ins>
          </w:p>
        </w:tc>
        <w:tc>
          <w:tcPr>
            <w:tcW w:w="1001" w:type="dxa"/>
          </w:tcPr>
          <w:p w14:paraId="1892C28F" w14:textId="3EFBC410" w:rsidR="00430523" w:rsidDel="00F71708" w:rsidRDefault="00430523">
            <w:pPr>
              <w:jc w:val="both"/>
              <w:rPr>
                <w:ins w:id="476" w:author="Pablo Gomez" w:date="2017-12-31T12:31:00Z"/>
                <w:del w:id="477" w:author="Pablo Gomez Garcia" w:date="2018-08-10T17:59:00Z"/>
                <w:sz w:val="24"/>
              </w:rPr>
            </w:pPr>
            <w:ins w:id="478" w:author="Pablo Gomez" w:date="2017-12-31T12:31:00Z">
              <w:del w:id="479" w:author="Pablo Gomez Garcia" w:date="2018-08-10T17:59:00Z">
                <w:r w:rsidDel="00F71708">
                  <w:rPr>
                    <w:sz w:val="24"/>
                  </w:rPr>
                  <w:delText>11</w:delText>
                </w:r>
              </w:del>
            </w:ins>
          </w:p>
        </w:tc>
        <w:tc>
          <w:tcPr>
            <w:tcW w:w="1002" w:type="dxa"/>
          </w:tcPr>
          <w:p w14:paraId="513E9894" w14:textId="4070B61A" w:rsidR="00430523" w:rsidDel="00F71708" w:rsidRDefault="00430523">
            <w:pPr>
              <w:jc w:val="both"/>
              <w:rPr>
                <w:ins w:id="480" w:author="Pablo Gomez" w:date="2017-12-31T12:31:00Z"/>
                <w:del w:id="481" w:author="Pablo Gomez Garcia" w:date="2018-08-10T17:59:00Z"/>
                <w:sz w:val="24"/>
              </w:rPr>
            </w:pPr>
            <w:ins w:id="482" w:author="Pablo Gomez" w:date="2017-12-31T12:31:00Z">
              <w:del w:id="483" w:author="Pablo Gomez Garcia" w:date="2018-08-10T17:59:00Z">
                <w:r w:rsidDel="00F71708">
                  <w:rPr>
                    <w:sz w:val="24"/>
                  </w:rPr>
                  <w:delText>12</w:delText>
                </w:r>
              </w:del>
            </w:ins>
          </w:p>
        </w:tc>
        <w:tc>
          <w:tcPr>
            <w:tcW w:w="1002" w:type="dxa"/>
          </w:tcPr>
          <w:p w14:paraId="69703B2F" w14:textId="04C8D22E" w:rsidR="00430523" w:rsidDel="00F71708" w:rsidRDefault="00430523">
            <w:pPr>
              <w:jc w:val="both"/>
              <w:rPr>
                <w:ins w:id="484" w:author="Pablo Gomez" w:date="2017-12-31T12:31:00Z"/>
                <w:del w:id="485" w:author="Pablo Gomez Garcia" w:date="2018-08-10T17:59:00Z"/>
                <w:sz w:val="24"/>
              </w:rPr>
            </w:pPr>
            <w:ins w:id="486" w:author="Pablo Gomez" w:date="2017-12-31T12:31:00Z">
              <w:del w:id="487" w:author="Pablo Gomez Garcia" w:date="2018-08-10T17:59:00Z">
                <w:r w:rsidDel="00F71708">
                  <w:rPr>
                    <w:sz w:val="24"/>
                  </w:rPr>
                  <w:delText>13</w:delText>
                </w:r>
              </w:del>
            </w:ins>
          </w:p>
        </w:tc>
        <w:tc>
          <w:tcPr>
            <w:tcW w:w="1002" w:type="dxa"/>
          </w:tcPr>
          <w:p w14:paraId="119B569D" w14:textId="0B42AB14" w:rsidR="00430523" w:rsidDel="00F71708" w:rsidRDefault="00430523">
            <w:pPr>
              <w:jc w:val="both"/>
              <w:rPr>
                <w:ins w:id="488" w:author="Pablo Gomez" w:date="2017-12-31T12:31:00Z"/>
                <w:del w:id="489" w:author="Pablo Gomez Garcia" w:date="2018-08-10T17:59:00Z"/>
                <w:sz w:val="24"/>
              </w:rPr>
            </w:pPr>
            <w:ins w:id="490" w:author="Pablo Gomez" w:date="2017-12-31T12:31:00Z">
              <w:del w:id="491" w:author="Pablo Gomez Garcia" w:date="2018-08-10T17:59:00Z">
                <w:r w:rsidDel="00F71708">
                  <w:rPr>
                    <w:sz w:val="24"/>
                  </w:rPr>
                  <w:delText>14</w:delText>
                </w:r>
              </w:del>
            </w:ins>
          </w:p>
        </w:tc>
        <w:tc>
          <w:tcPr>
            <w:tcW w:w="1002" w:type="dxa"/>
          </w:tcPr>
          <w:p w14:paraId="0F568507" w14:textId="6C4450A3" w:rsidR="00430523" w:rsidDel="00F71708" w:rsidRDefault="00430523">
            <w:pPr>
              <w:jc w:val="both"/>
              <w:rPr>
                <w:ins w:id="492" w:author="Pablo Gomez" w:date="2017-12-31T12:31:00Z"/>
                <w:del w:id="493" w:author="Pablo Gomez Garcia" w:date="2018-08-10T17:59:00Z"/>
                <w:sz w:val="24"/>
              </w:rPr>
            </w:pPr>
            <w:ins w:id="494" w:author="Pablo Gomez" w:date="2017-12-31T12:31:00Z">
              <w:del w:id="495" w:author="Pablo Gomez Garcia" w:date="2018-08-10T17:59:00Z">
                <w:r w:rsidDel="00F71708">
                  <w:rPr>
                    <w:sz w:val="24"/>
                  </w:rPr>
                  <w:delText>15</w:delText>
                </w:r>
              </w:del>
            </w:ins>
          </w:p>
        </w:tc>
        <w:tc>
          <w:tcPr>
            <w:tcW w:w="1002" w:type="dxa"/>
          </w:tcPr>
          <w:p w14:paraId="053A15AB" w14:textId="23FB61A0" w:rsidR="00430523" w:rsidDel="00F71708" w:rsidRDefault="00430523">
            <w:pPr>
              <w:jc w:val="both"/>
              <w:rPr>
                <w:ins w:id="496" w:author="Pablo Gomez" w:date="2017-12-31T12:31:00Z"/>
                <w:del w:id="497" w:author="Pablo Gomez Garcia" w:date="2018-08-10T17:59:00Z"/>
                <w:sz w:val="24"/>
              </w:rPr>
            </w:pPr>
            <w:ins w:id="498" w:author="Pablo Gomez" w:date="2017-12-31T12:31:00Z">
              <w:del w:id="499" w:author="Pablo Gomez Garcia" w:date="2018-08-10T17:59:00Z">
                <w:r w:rsidDel="00F71708">
                  <w:rPr>
                    <w:sz w:val="24"/>
                  </w:rPr>
                  <w:delText>16</w:delText>
                </w:r>
              </w:del>
            </w:ins>
          </w:p>
        </w:tc>
        <w:tc>
          <w:tcPr>
            <w:tcW w:w="1002" w:type="dxa"/>
          </w:tcPr>
          <w:p w14:paraId="205DF679" w14:textId="1FA8018B" w:rsidR="00430523" w:rsidDel="00F71708" w:rsidRDefault="00430523">
            <w:pPr>
              <w:jc w:val="both"/>
              <w:rPr>
                <w:ins w:id="500" w:author="Pablo Gomez" w:date="2017-12-31T12:31:00Z"/>
                <w:del w:id="501" w:author="Pablo Gomez Garcia" w:date="2018-08-10T17:59:00Z"/>
                <w:sz w:val="24"/>
              </w:rPr>
            </w:pPr>
            <w:ins w:id="502" w:author="Pablo Gomez" w:date="2017-12-31T12:31:00Z">
              <w:del w:id="503" w:author="Pablo Gomez Garcia" w:date="2018-08-10T17:59:00Z">
                <w:r w:rsidDel="00F71708">
                  <w:rPr>
                    <w:sz w:val="24"/>
                  </w:rPr>
                  <w:delText>17</w:delText>
                </w:r>
              </w:del>
            </w:ins>
          </w:p>
        </w:tc>
        <w:tc>
          <w:tcPr>
            <w:tcW w:w="1002" w:type="dxa"/>
          </w:tcPr>
          <w:p w14:paraId="4FC54005" w14:textId="12B9BA03" w:rsidR="00430523" w:rsidDel="00F71708" w:rsidRDefault="00430523">
            <w:pPr>
              <w:jc w:val="both"/>
              <w:rPr>
                <w:ins w:id="504" w:author="Pablo Gomez" w:date="2017-12-31T12:31:00Z"/>
                <w:del w:id="505" w:author="Pablo Gomez Garcia" w:date="2018-08-10T17:59:00Z"/>
                <w:sz w:val="24"/>
              </w:rPr>
            </w:pPr>
            <w:ins w:id="506" w:author="Pablo Gomez" w:date="2017-12-31T12:31:00Z">
              <w:del w:id="507" w:author="Pablo Gomez Garcia" w:date="2018-08-10T17:59:00Z">
                <w:r w:rsidDel="00F71708">
                  <w:rPr>
                    <w:sz w:val="24"/>
                  </w:rPr>
                  <w:delText>18</w:delText>
                </w:r>
              </w:del>
            </w:ins>
          </w:p>
        </w:tc>
      </w:tr>
      <w:tr w:rsidR="00A209F4" w:rsidDel="00F71708" w14:paraId="57B0AEB1" w14:textId="2C138056" w:rsidTr="00430523">
        <w:trPr>
          <w:ins w:id="508" w:author="Pablo Gomez" w:date="2017-12-31T12:31:00Z"/>
          <w:del w:id="509" w:author="Pablo Gomez Garcia" w:date="2018-08-10T17:59:00Z"/>
        </w:trPr>
        <w:tc>
          <w:tcPr>
            <w:tcW w:w="1001" w:type="dxa"/>
          </w:tcPr>
          <w:p w14:paraId="77A95FA8" w14:textId="2E753010" w:rsidR="00430523" w:rsidDel="00F71708" w:rsidRDefault="00A209F4">
            <w:pPr>
              <w:jc w:val="both"/>
              <w:rPr>
                <w:ins w:id="510" w:author="Pablo Gomez" w:date="2017-12-31T12:31:00Z"/>
                <w:del w:id="511" w:author="Pablo Gomez Garcia" w:date="2018-08-10T17:59:00Z"/>
                <w:sz w:val="24"/>
              </w:rPr>
            </w:pPr>
            <w:ins w:id="512" w:author="Pablo Gomez" w:date="2017-12-31T12:32:00Z">
              <w:del w:id="513" w:author="Pablo Gomez Garcia" w:date="2018-08-10T17:59:00Z">
                <w:r w:rsidDel="00F71708">
                  <w:rPr>
                    <w:sz w:val="24"/>
                  </w:rPr>
                  <w:delText>background</w:delText>
                </w:r>
              </w:del>
            </w:ins>
          </w:p>
        </w:tc>
        <w:tc>
          <w:tcPr>
            <w:tcW w:w="1001" w:type="dxa"/>
          </w:tcPr>
          <w:p w14:paraId="37C796D5" w14:textId="0228E396" w:rsidR="00430523" w:rsidDel="00F71708" w:rsidRDefault="00A209F4">
            <w:pPr>
              <w:jc w:val="both"/>
              <w:rPr>
                <w:ins w:id="514" w:author="Pablo Gomez" w:date="2017-12-31T12:31:00Z"/>
                <w:del w:id="515" w:author="Pablo Gomez Garcia" w:date="2018-08-10T17:59:00Z"/>
                <w:sz w:val="24"/>
              </w:rPr>
            </w:pPr>
            <w:ins w:id="516" w:author="Pablo Gomez" w:date="2017-12-31T12:32:00Z">
              <w:del w:id="517" w:author="Pablo Gomez Garcia" w:date="2018-08-10T17:59:00Z">
                <w:r w:rsidDel="00F71708">
                  <w:rPr>
                    <w:sz w:val="24"/>
                  </w:rPr>
                  <w:delText>Intensity</w:delText>
                </w:r>
              </w:del>
            </w:ins>
          </w:p>
        </w:tc>
        <w:tc>
          <w:tcPr>
            <w:tcW w:w="1002" w:type="dxa"/>
          </w:tcPr>
          <w:p w14:paraId="7EF24B4F" w14:textId="6BB7EE07" w:rsidR="00430523" w:rsidDel="00F71708" w:rsidRDefault="00A209F4">
            <w:pPr>
              <w:jc w:val="both"/>
              <w:rPr>
                <w:ins w:id="518" w:author="Pablo Gomez" w:date="2017-12-31T12:31:00Z"/>
                <w:del w:id="519" w:author="Pablo Gomez Garcia" w:date="2018-08-10T17:59:00Z"/>
                <w:sz w:val="24"/>
              </w:rPr>
            </w:pPr>
            <w:ins w:id="520" w:author="Pablo Gomez" w:date="2017-12-31T12:32:00Z">
              <w:del w:id="521" w:author="Pablo Gomez Garcia" w:date="2018-08-10T17:59:00Z">
                <w:r w:rsidDel="00F71708">
                  <w:rPr>
                    <w:sz w:val="24"/>
                  </w:rPr>
                  <w:delText>channel</w:delText>
                </w:r>
              </w:del>
            </w:ins>
          </w:p>
        </w:tc>
        <w:tc>
          <w:tcPr>
            <w:tcW w:w="1002" w:type="dxa"/>
          </w:tcPr>
          <w:p w14:paraId="303FFF0D" w14:textId="73993D3C" w:rsidR="00430523" w:rsidDel="00F71708" w:rsidRDefault="00A209F4">
            <w:pPr>
              <w:jc w:val="both"/>
              <w:rPr>
                <w:ins w:id="522" w:author="Pablo Gomez" w:date="2017-12-31T12:31:00Z"/>
                <w:del w:id="523" w:author="Pablo Gomez Garcia" w:date="2018-08-10T17:59:00Z"/>
                <w:sz w:val="24"/>
              </w:rPr>
            </w:pPr>
            <w:ins w:id="524" w:author="Pablo Gomez" w:date="2017-12-31T12:32:00Z">
              <w:del w:id="525" w:author="Pablo Gomez Garcia" w:date="2018-08-10T17:59:00Z">
                <w:r w:rsidDel="00F71708">
                  <w:rPr>
                    <w:sz w:val="24"/>
                  </w:rPr>
                  <w:delText>iterations</w:delText>
                </w:r>
              </w:del>
            </w:ins>
          </w:p>
        </w:tc>
        <w:tc>
          <w:tcPr>
            <w:tcW w:w="1002" w:type="dxa"/>
          </w:tcPr>
          <w:p w14:paraId="22285830" w14:textId="1F4B8EFC" w:rsidR="00430523" w:rsidDel="00F71708" w:rsidRDefault="00A209F4">
            <w:pPr>
              <w:jc w:val="both"/>
              <w:rPr>
                <w:ins w:id="526" w:author="Pablo Gomez" w:date="2017-12-31T12:31:00Z"/>
                <w:del w:id="527" w:author="Pablo Gomez Garcia" w:date="2018-08-10T17:59:00Z"/>
                <w:sz w:val="24"/>
              </w:rPr>
            </w:pPr>
            <w:ins w:id="528" w:author="Pablo Gomez" w:date="2017-12-31T12:32:00Z">
              <w:del w:id="529" w:author="Pablo Gomez Garcia" w:date="2018-08-10T17:59:00Z">
                <w:r w:rsidDel="00F71708">
                  <w:rPr>
                    <w:sz w:val="24"/>
                  </w:rPr>
                  <w:delText>frame</w:delText>
                </w:r>
              </w:del>
            </w:ins>
          </w:p>
        </w:tc>
        <w:tc>
          <w:tcPr>
            <w:tcW w:w="1002" w:type="dxa"/>
          </w:tcPr>
          <w:p w14:paraId="00CBE157" w14:textId="4B235814" w:rsidR="00430523" w:rsidDel="00F71708" w:rsidRDefault="00A209F4">
            <w:pPr>
              <w:jc w:val="both"/>
              <w:rPr>
                <w:ins w:id="530" w:author="Pablo Gomez" w:date="2017-12-31T12:31:00Z"/>
                <w:del w:id="531" w:author="Pablo Gomez Garcia" w:date="2018-08-10T17:59:00Z"/>
                <w:sz w:val="24"/>
              </w:rPr>
            </w:pPr>
            <w:ins w:id="532" w:author="Pablo Gomez" w:date="2017-12-31T12:33:00Z">
              <w:del w:id="533" w:author="Pablo Gomez Garcia" w:date="2018-08-10T17:59:00Z">
                <w:r w:rsidDel="00F71708">
                  <w:rPr>
                    <w:sz w:val="24"/>
                  </w:rPr>
                  <w:delText>trackLength</w:delText>
                </w:r>
              </w:del>
            </w:ins>
          </w:p>
        </w:tc>
        <w:tc>
          <w:tcPr>
            <w:tcW w:w="1002" w:type="dxa"/>
          </w:tcPr>
          <w:p w14:paraId="2890670D" w14:textId="07C6B5BC" w:rsidR="00430523" w:rsidDel="00F71708" w:rsidRDefault="00A209F4">
            <w:pPr>
              <w:jc w:val="both"/>
              <w:rPr>
                <w:ins w:id="534" w:author="Pablo Gomez" w:date="2017-12-31T12:31:00Z"/>
                <w:del w:id="535" w:author="Pablo Gomez Garcia" w:date="2018-08-10T17:59:00Z"/>
                <w:sz w:val="24"/>
              </w:rPr>
            </w:pPr>
            <w:ins w:id="536" w:author="Pablo Gomez" w:date="2017-12-31T12:33:00Z">
              <w:del w:id="537" w:author="Pablo Gomez Garcia" w:date="2018-08-10T17:59:00Z">
                <w:r w:rsidDel="00F71708">
                  <w:rPr>
                    <w:sz w:val="24"/>
                  </w:rPr>
                  <w:delText>link</w:delText>
                </w:r>
              </w:del>
            </w:ins>
          </w:p>
        </w:tc>
        <w:tc>
          <w:tcPr>
            <w:tcW w:w="1002" w:type="dxa"/>
          </w:tcPr>
          <w:p w14:paraId="46CE2A27" w14:textId="65AE277C" w:rsidR="00430523" w:rsidDel="00F71708" w:rsidRDefault="00A209F4">
            <w:pPr>
              <w:jc w:val="both"/>
              <w:rPr>
                <w:ins w:id="538" w:author="Pablo Gomez" w:date="2017-12-31T12:31:00Z"/>
                <w:del w:id="539" w:author="Pablo Gomez Garcia" w:date="2018-08-10T17:59:00Z"/>
                <w:sz w:val="24"/>
              </w:rPr>
            </w:pPr>
            <w:ins w:id="540" w:author="Pablo Gomez" w:date="2017-12-31T12:33:00Z">
              <w:del w:id="541" w:author="Pablo Gomez Garcia" w:date="2018-08-10T17:59:00Z">
                <w:r w:rsidDel="00F71708">
                  <w:rPr>
                    <w:sz w:val="24"/>
                  </w:rPr>
                  <w:delText>z</w:delText>
                </w:r>
              </w:del>
            </w:ins>
          </w:p>
        </w:tc>
        <w:tc>
          <w:tcPr>
            <w:tcW w:w="1002" w:type="dxa"/>
          </w:tcPr>
          <w:p w14:paraId="6E33E3A2" w14:textId="25078203" w:rsidR="00430523" w:rsidDel="00F71708" w:rsidRDefault="00A209F4">
            <w:pPr>
              <w:jc w:val="both"/>
              <w:rPr>
                <w:ins w:id="542" w:author="Pablo Gomez" w:date="2017-12-31T12:31:00Z"/>
                <w:del w:id="543" w:author="Pablo Gomez Garcia" w:date="2018-08-10T17:59:00Z"/>
                <w:sz w:val="24"/>
              </w:rPr>
            </w:pPr>
            <w:ins w:id="544" w:author="Pablo Gomez" w:date="2017-12-31T12:33:00Z">
              <w:del w:id="545" w:author="Pablo Gomez Garcia" w:date="2018-08-10T17:59:00Z">
                <w:r w:rsidDel="00F71708">
                  <w:rPr>
                    <w:sz w:val="24"/>
                  </w:rPr>
                  <w:delText>zc</w:delText>
                </w:r>
              </w:del>
            </w:ins>
          </w:p>
        </w:tc>
      </w:tr>
    </w:tbl>
    <w:p w14:paraId="6840D3E3" w14:textId="43A2EFE9" w:rsidR="00430523" w:rsidDel="00F71708" w:rsidRDefault="00315A4D">
      <w:pPr>
        <w:jc w:val="both"/>
        <w:rPr>
          <w:ins w:id="546" w:author="Pablo Gomez" w:date="2017-12-31T12:34:00Z"/>
          <w:del w:id="547" w:author="Pablo Gomez Garcia" w:date="2018-08-10T17:59:00Z"/>
          <w:sz w:val="24"/>
        </w:rPr>
      </w:pPr>
      <w:ins w:id="548" w:author="Pablo Gomez Garcia" w:date="2018-08-10T18:11:00Z">
        <w:r>
          <w:rPr>
            <w:sz w:val="24"/>
          </w:rPr>
          <w:t xml:space="preserve">The code will run </w:t>
        </w:r>
      </w:ins>
      <w:ins w:id="549" w:author="Pablo Gomez Garcia" w:date="2018-08-10T19:51:00Z">
        <w:r w:rsidR="00070F2E">
          <w:rPr>
            <w:sz w:val="24"/>
          </w:rPr>
          <w:t xml:space="preserve">in batch mode for all the image stacks contained in the subfolder </w:t>
        </w:r>
      </w:ins>
      <w:ins w:id="550" w:author="Pablo Gomez Garcia" w:date="2018-08-10T18:11:00Z">
        <w:r>
          <w:rPr>
            <w:sz w:val="24"/>
          </w:rPr>
          <w:t xml:space="preserve">and automatically safe the demodulated stacks </w:t>
        </w:r>
      </w:ins>
      <w:ins w:id="551" w:author="Pablo Gomez Garcia" w:date="2018-08-10T19:51:00Z">
        <w:r w:rsidR="00070F2E">
          <w:rPr>
            <w:sz w:val="24"/>
          </w:rPr>
          <w:t xml:space="preserve">for each image </w:t>
        </w:r>
      </w:ins>
      <w:ins w:id="552" w:author="Pablo Gomez Garcia" w:date="2018-08-10T18:11:00Z">
        <w:r>
          <w:rPr>
            <w:sz w:val="24"/>
          </w:rPr>
          <w:t xml:space="preserve">(one per channel) on the same folder of the Raw data. </w:t>
        </w:r>
      </w:ins>
    </w:p>
    <w:p w14:paraId="4A240D6F" w14:textId="5EA25555" w:rsidR="00072046" w:rsidRPr="001D4112" w:rsidDel="00F71708" w:rsidRDefault="007D0626">
      <w:pPr>
        <w:jc w:val="both"/>
        <w:rPr>
          <w:ins w:id="553" w:author="Pablo Gomez" w:date="2017-12-31T12:45:00Z"/>
          <w:del w:id="554" w:author="Pablo Gomez Garcia" w:date="2018-08-10T17:59:00Z"/>
          <w:rFonts w:cs="Times New Roman"/>
          <w:sz w:val="24"/>
          <w:rPrChange w:id="555" w:author="Pablo Gomez" w:date="2017-12-31T13:58:00Z">
            <w:rPr>
              <w:ins w:id="556" w:author="Pablo Gomez" w:date="2017-12-31T12:45:00Z"/>
              <w:del w:id="557" w:author="Pablo Gomez Garcia" w:date="2018-08-10T17:59:00Z"/>
              <w:sz w:val="24"/>
            </w:rPr>
          </w:rPrChange>
        </w:rPr>
      </w:pPr>
      <w:ins w:id="558" w:author="Pablo Gomez" w:date="2017-12-31T12:45:00Z">
        <w:del w:id="559" w:author="Pablo Gomez Garcia" w:date="2018-08-10T17:59:00Z">
          <w:r w:rsidDel="00F71708">
            <w:rPr>
              <w:rFonts w:cs="Times New Roman"/>
              <w:sz w:val="24"/>
            </w:rPr>
            <w:delText xml:space="preserve">For each localization, the </w:delText>
          </w:r>
        </w:del>
      </w:ins>
      <w:ins w:id="560" w:author="Pablo Gomez" w:date="2017-12-31T14:18:00Z">
        <w:del w:id="561" w:author="Pablo Gomez Garcia" w:date="2018-08-10T17:59:00Z">
          <w:r w:rsidR="00070133" w:rsidDel="00F71708">
            <w:rPr>
              <w:rFonts w:cs="Times New Roman"/>
              <w:sz w:val="24"/>
            </w:rPr>
            <w:delText xml:space="preserve">Python </w:delText>
          </w:r>
        </w:del>
      </w:ins>
      <w:ins w:id="562" w:author="Pablo Gomez" w:date="2017-12-31T12:45:00Z">
        <w:del w:id="563" w:author="Pablo Gomez Garcia" w:date="2018-08-10T17:59:00Z">
          <w:r w:rsidDel="00F71708">
            <w:rPr>
              <w:rFonts w:cs="Times New Roman"/>
              <w:sz w:val="24"/>
            </w:rPr>
            <w:delText>software</w:delText>
          </w:r>
          <w:r w:rsidR="00072046" w:rsidRPr="001D4112" w:rsidDel="00F71708">
            <w:rPr>
              <w:rFonts w:cs="Times New Roman"/>
              <w:sz w:val="24"/>
              <w:rPrChange w:id="564" w:author="Pablo Gomez" w:date="2017-12-31T13:58:00Z">
                <w:rPr>
                  <w:rFonts w:ascii="Times New Roman" w:hAnsi="Times New Roman" w:cs="Times New Roman"/>
                </w:rPr>
              </w:rPrChange>
            </w:rPr>
            <w:delText xml:space="preserve"> retrieve</w:delText>
          </w:r>
        </w:del>
      </w:ins>
      <w:ins w:id="565" w:author="Pablo Gomez" w:date="2017-12-31T14:07:00Z">
        <w:del w:id="566" w:author="Pablo Gomez Garcia" w:date="2018-08-10T17:59:00Z">
          <w:r w:rsidDel="00F71708">
            <w:rPr>
              <w:rFonts w:cs="Times New Roman"/>
              <w:sz w:val="24"/>
            </w:rPr>
            <w:delText>s</w:delText>
          </w:r>
        </w:del>
      </w:ins>
      <w:ins w:id="567" w:author="Pablo Gomez" w:date="2017-12-31T12:45:00Z">
        <w:del w:id="568" w:author="Pablo Gomez Garcia" w:date="2018-08-10T17:59:00Z">
          <w:r w:rsidR="00072046" w:rsidRPr="001D4112" w:rsidDel="00F71708">
            <w:rPr>
              <w:rFonts w:cs="Times New Roman"/>
              <w:sz w:val="24"/>
              <w:rPrChange w:id="569" w:author="Pablo Gomez" w:date="2017-12-31T13:58:00Z">
                <w:rPr>
                  <w:rFonts w:ascii="Times New Roman" w:hAnsi="Times New Roman" w:cs="Times New Roman"/>
                </w:rPr>
              </w:rPrChange>
            </w:rPr>
            <w:delText xml:space="preserve"> the spatial coordinates </w:delText>
          </w:r>
        </w:del>
      </w:ins>
      <w:ins w:id="570" w:author="Pablo Gomez" w:date="2017-12-31T12:47:00Z">
        <w:del w:id="571" w:author="Pablo Gomez Garcia" w:date="2018-08-10T17:59:00Z">
          <w:r w:rsidR="00072046" w:rsidRPr="001D4112" w:rsidDel="00F71708">
            <w:rPr>
              <w:rFonts w:cs="Times New Roman"/>
              <w:sz w:val="24"/>
              <w:rPrChange w:id="572" w:author="Pablo Gomez" w:date="2017-12-31T13:58:00Z">
                <w:rPr>
                  <w:rFonts w:ascii="Times New Roman" w:hAnsi="Times New Roman" w:cs="Times New Roman"/>
                </w:rPr>
              </w:rPrChange>
            </w:rPr>
            <w:delText>(</w:delText>
          </w:r>
        </w:del>
      </w:ins>
      <w:ins w:id="573" w:author="Pablo Gomez" w:date="2017-12-31T12:45:00Z">
        <w:del w:id="574" w:author="Pablo Gomez Garcia" w:date="2018-08-10T17:59:00Z">
          <w:r w:rsidR="00072046" w:rsidRPr="001D4112" w:rsidDel="00F71708">
            <w:rPr>
              <w:rFonts w:cs="Times New Roman"/>
              <w:sz w:val="24"/>
              <w:rPrChange w:id="575" w:author="Pablo Gomez" w:date="2017-12-31T13:58:00Z">
                <w:rPr>
                  <w:rFonts w:ascii="Times New Roman" w:hAnsi="Times New Roman" w:cs="Times New Roman"/>
                </w:rPr>
              </w:rPrChange>
            </w:rPr>
            <w:delText>x and y</w:delText>
          </w:r>
        </w:del>
      </w:ins>
      <w:ins w:id="576" w:author="Pablo Gomez" w:date="2017-12-31T12:47:00Z">
        <w:del w:id="577" w:author="Pablo Gomez Garcia" w:date="2018-08-10T17:59:00Z">
          <w:r w:rsidR="00072046" w:rsidRPr="001D4112" w:rsidDel="00F71708">
            <w:rPr>
              <w:rFonts w:cs="Times New Roman"/>
              <w:sz w:val="24"/>
              <w:rPrChange w:id="578" w:author="Pablo Gomez" w:date="2017-12-31T13:58:00Z">
                <w:rPr>
                  <w:rFonts w:ascii="Times New Roman" w:hAnsi="Times New Roman" w:cs="Times New Roman"/>
                </w:rPr>
              </w:rPrChange>
            </w:rPr>
            <w:delText>)</w:delText>
          </w:r>
        </w:del>
      </w:ins>
      <w:ins w:id="579" w:author="Pablo Gomez" w:date="2017-12-31T12:45:00Z">
        <w:del w:id="580" w:author="Pablo Gomez Garcia" w:date="2018-08-10T17:59:00Z">
          <w:r w:rsidR="00072046" w:rsidRPr="001D4112" w:rsidDel="00F71708">
            <w:rPr>
              <w:rFonts w:cs="Times New Roman"/>
              <w:sz w:val="24"/>
              <w:rPrChange w:id="581" w:author="Pablo Gomez" w:date="2017-12-31T13:58:00Z">
                <w:rPr>
                  <w:rFonts w:ascii="Times New Roman" w:hAnsi="Times New Roman" w:cs="Times New Roman"/>
                </w:rPr>
              </w:rPrChange>
            </w:rPr>
            <w:delText xml:space="preserve">, </w:delText>
          </w:r>
        </w:del>
      </w:ins>
      <w:ins w:id="582" w:author="Pablo Gomez" w:date="2017-12-31T13:58:00Z">
        <w:del w:id="583" w:author="Pablo Gomez Garcia" w:date="2018-08-10T17:59:00Z">
          <w:r w:rsidR="0046458A" w:rsidDel="00F71708">
            <w:rPr>
              <w:rFonts w:cs="Times New Roman"/>
              <w:sz w:val="24"/>
            </w:rPr>
            <w:delText xml:space="preserve">in </w:delText>
          </w:r>
        </w:del>
      </w:ins>
      <w:ins w:id="584" w:author="Pablo Gomez" w:date="2017-12-31T12:45:00Z">
        <w:del w:id="585" w:author="Pablo Gomez Garcia" w:date="2018-08-10T17:59:00Z">
          <w:r w:rsidR="00072046" w:rsidRPr="001D4112" w:rsidDel="00F71708">
            <w:rPr>
              <w:rFonts w:cs="Times New Roman"/>
              <w:sz w:val="24"/>
              <w:rPrChange w:id="586" w:author="Pablo Gomez" w:date="2017-12-31T13:58:00Z">
                <w:rPr>
                  <w:rFonts w:ascii="Times New Roman" w:hAnsi="Times New Roman" w:cs="Times New Roman"/>
                </w:rPr>
              </w:rPrChange>
            </w:rPr>
            <w:delText xml:space="preserve">columns 1 and 2, respectively, </w:delText>
          </w:r>
        </w:del>
      </w:ins>
      <w:ins w:id="587" w:author="Pablo Gomez" w:date="2017-12-31T14:00:00Z">
        <w:del w:id="588" w:author="Pablo Gomez Garcia" w:date="2018-08-10T17:59:00Z">
          <w:r w:rsidR="009042FA" w:rsidRPr="0022562E" w:rsidDel="00F71708">
            <w:rPr>
              <w:rFonts w:cs="Times New Roman"/>
              <w:sz w:val="24"/>
            </w:rPr>
            <w:delText>the height of the Gaussian fit (height),</w:delText>
          </w:r>
          <w:r w:rsidR="009042FA" w:rsidDel="00F71708">
            <w:rPr>
              <w:rFonts w:cs="Times New Roman"/>
              <w:sz w:val="24"/>
            </w:rPr>
            <w:delText xml:space="preserve"> in</w:delText>
          </w:r>
          <w:r w:rsidR="009042FA" w:rsidRPr="0022562E" w:rsidDel="00F71708">
            <w:rPr>
              <w:rFonts w:cs="Times New Roman"/>
              <w:sz w:val="24"/>
            </w:rPr>
            <w:delText xml:space="preserve"> column 5</w:delText>
          </w:r>
          <w:r w:rsidR="009042FA" w:rsidDel="00F71708">
            <w:rPr>
              <w:rFonts w:cs="Times New Roman"/>
              <w:sz w:val="24"/>
            </w:rPr>
            <w:delText xml:space="preserve">, </w:delText>
          </w:r>
        </w:del>
      </w:ins>
      <w:ins w:id="589" w:author="Pablo Gomez" w:date="2017-12-31T12:45:00Z">
        <w:del w:id="590" w:author="Pablo Gomez Garcia" w:date="2018-08-10T17:59:00Z">
          <w:r w:rsidR="00072046" w:rsidRPr="001D4112" w:rsidDel="00F71708">
            <w:rPr>
              <w:rFonts w:cs="Times New Roman"/>
              <w:sz w:val="24"/>
              <w:rPrChange w:id="591" w:author="Pablo Gomez" w:date="2017-12-31T13:58:00Z">
                <w:rPr>
                  <w:rFonts w:ascii="Times New Roman" w:hAnsi="Times New Roman" w:cs="Times New Roman"/>
                </w:rPr>
              </w:rPrChange>
            </w:rPr>
            <w:delText>the camera frame index (f</w:delText>
          </w:r>
        </w:del>
      </w:ins>
      <w:ins w:id="592" w:author="Pablo Gomez" w:date="2017-12-31T12:46:00Z">
        <w:del w:id="593" w:author="Pablo Gomez Garcia" w:date="2018-08-10T17:59:00Z">
          <w:r w:rsidR="00072046" w:rsidRPr="001D4112" w:rsidDel="00F71708">
            <w:rPr>
              <w:rFonts w:cs="Times New Roman"/>
              <w:sz w:val="24"/>
              <w:rPrChange w:id="594" w:author="Pablo Gomez" w:date="2017-12-31T13:58:00Z">
                <w:rPr>
                  <w:rFonts w:ascii="Times New Roman" w:hAnsi="Times New Roman" w:cs="Times New Roman"/>
                </w:rPr>
              </w:rPrChange>
            </w:rPr>
            <w:delText>rame</w:delText>
          </w:r>
        </w:del>
      </w:ins>
      <w:ins w:id="595" w:author="Pablo Gomez" w:date="2017-12-31T12:45:00Z">
        <w:del w:id="596" w:author="Pablo Gomez Garcia" w:date="2018-08-10T17:59:00Z">
          <w:r w:rsidR="00072046" w:rsidRPr="001D4112" w:rsidDel="00F71708">
            <w:rPr>
              <w:rFonts w:cs="Times New Roman"/>
              <w:sz w:val="24"/>
              <w:rPrChange w:id="597" w:author="Pablo Gomez" w:date="2017-12-31T13:58:00Z">
                <w:rPr>
                  <w:rFonts w:ascii="Times New Roman" w:hAnsi="Times New Roman" w:cs="Times New Roman"/>
                </w:rPr>
              </w:rPrChange>
            </w:rPr>
            <w:delText>),</w:delText>
          </w:r>
        </w:del>
      </w:ins>
      <w:ins w:id="598" w:author="Pablo Gomez" w:date="2017-12-31T12:46:00Z">
        <w:del w:id="599" w:author="Pablo Gomez Garcia" w:date="2018-08-10T17:59:00Z">
          <w:r w:rsidR="00072046" w:rsidRPr="001D4112" w:rsidDel="00F71708">
            <w:rPr>
              <w:rFonts w:cs="Times New Roman"/>
              <w:sz w:val="24"/>
              <w:rPrChange w:id="600" w:author="Pablo Gomez" w:date="2017-12-31T13:58:00Z">
                <w:rPr>
                  <w:rFonts w:ascii="Times New Roman" w:hAnsi="Times New Roman" w:cs="Times New Roman"/>
                </w:rPr>
              </w:rPrChange>
            </w:rPr>
            <w:delText xml:space="preserve"> </w:delText>
          </w:r>
        </w:del>
      </w:ins>
      <w:ins w:id="601" w:author="Pablo Gomez" w:date="2017-12-31T13:59:00Z">
        <w:del w:id="602" w:author="Pablo Gomez Garcia" w:date="2018-08-10T17:59:00Z">
          <w:r w:rsidR="0046458A" w:rsidDel="00F71708">
            <w:rPr>
              <w:rFonts w:cs="Times New Roman"/>
              <w:sz w:val="24"/>
            </w:rPr>
            <w:delText xml:space="preserve">in </w:delText>
          </w:r>
        </w:del>
      </w:ins>
      <w:ins w:id="603" w:author="Pablo Gomez" w:date="2017-12-31T12:46:00Z">
        <w:del w:id="604" w:author="Pablo Gomez Garcia" w:date="2018-08-10T17:59:00Z">
          <w:r w:rsidR="00072046" w:rsidRPr="001D4112" w:rsidDel="00F71708">
            <w:rPr>
              <w:rFonts w:cs="Times New Roman"/>
              <w:sz w:val="24"/>
              <w:rPrChange w:id="605" w:author="Pablo Gomez" w:date="2017-12-31T13:58:00Z">
                <w:rPr>
                  <w:rFonts w:ascii="Times New Roman" w:hAnsi="Times New Roman" w:cs="Times New Roman"/>
                </w:rPr>
              </w:rPrChange>
            </w:rPr>
            <w:delText>column 12</w:delText>
          </w:r>
        </w:del>
      </w:ins>
      <w:ins w:id="606" w:author="Pablo Gomez" w:date="2017-12-31T12:45:00Z">
        <w:del w:id="607" w:author="Pablo Gomez Garcia" w:date="2018-08-10T17:59:00Z">
          <w:r w:rsidR="009042FA" w:rsidDel="00F71708">
            <w:rPr>
              <w:rFonts w:cs="Times New Roman"/>
              <w:sz w:val="24"/>
            </w:rPr>
            <w:delText xml:space="preserve"> and for 3</w:delText>
          </w:r>
          <w:r w:rsidR="00072046" w:rsidRPr="001D4112" w:rsidDel="00F71708">
            <w:rPr>
              <w:rFonts w:cs="Times New Roman"/>
              <w:sz w:val="24"/>
              <w:rPrChange w:id="608" w:author="Pablo Gomez" w:date="2017-12-31T13:58:00Z">
                <w:rPr>
                  <w:rFonts w:ascii="Times New Roman" w:hAnsi="Times New Roman" w:cs="Times New Roman"/>
                </w:rPr>
              </w:rPrChange>
            </w:rPr>
            <w:delText>D measurements the aspect ratio</w:delText>
          </w:r>
        </w:del>
      </w:ins>
      <w:ins w:id="609" w:author="Pablo Gomez" w:date="2017-12-31T14:00:00Z">
        <w:del w:id="610" w:author="Pablo Gomez Garcia" w:date="2018-08-10T17:59:00Z">
          <w:r w:rsidR="00870D74" w:rsidDel="00F71708">
            <w:rPr>
              <w:rFonts w:cs="Times New Roman"/>
              <w:sz w:val="24"/>
            </w:rPr>
            <w:delText xml:space="preserve"> (aspect</w:delText>
          </w:r>
        </w:del>
      </w:ins>
      <w:ins w:id="611" w:author="Pablo Gomez" w:date="2017-12-31T14:01:00Z">
        <w:del w:id="612" w:author="Pablo Gomez Garcia" w:date="2018-08-10T17:59:00Z">
          <w:r w:rsidR="00870D74" w:rsidDel="00F71708">
            <w:rPr>
              <w:rFonts w:cs="Times New Roman"/>
              <w:sz w:val="24"/>
            </w:rPr>
            <w:delText>; a=</w:delText>
          </w:r>
          <w:r w:rsidR="00870D74" w:rsidRPr="0022562E" w:rsidDel="00F71708">
            <w:rPr>
              <w:rFonts w:cs="Times New Roman"/>
              <w:sz w:val="24"/>
            </w:rPr>
            <w:delText>wx/wy</w:delText>
          </w:r>
        </w:del>
      </w:ins>
      <w:ins w:id="613" w:author="Pablo Gomez" w:date="2017-12-31T14:00:00Z">
        <w:del w:id="614" w:author="Pablo Gomez Garcia" w:date="2018-08-10T17:59:00Z">
          <w:r w:rsidR="00870D74" w:rsidDel="00F71708">
            <w:rPr>
              <w:rFonts w:cs="Times New Roman"/>
              <w:sz w:val="24"/>
            </w:rPr>
            <w:delText>), in column 9</w:delText>
          </w:r>
        </w:del>
      </w:ins>
      <w:ins w:id="615" w:author="Pablo Gomez" w:date="2017-12-31T12:45:00Z">
        <w:del w:id="616" w:author="Pablo Gomez Garcia" w:date="2018-08-10T17:59:00Z">
          <w:r w:rsidR="00690CD9" w:rsidDel="00F71708">
            <w:rPr>
              <w:rFonts w:cs="Times New Roman"/>
              <w:sz w:val="24"/>
            </w:rPr>
            <w:delText xml:space="preserve"> </w:delText>
          </w:r>
        </w:del>
      </w:ins>
      <w:ins w:id="617" w:author="Pablo Gomez" w:date="2017-12-31T14:00:00Z">
        <w:del w:id="618" w:author="Pablo Gomez Garcia" w:date="2018-08-10T17:59:00Z">
          <w:r w:rsidR="00870D74" w:rsidDel="00F71708">
            <w:rPr>
              <w:rFonts w:cs="Times New Roman"/>
              <w:sz w:val="24"/>
            </w:rPr>
            <w:delText>and the</w:delText>
          </w:r>
        </w:del>
      </w:ins>
      <w:ins w:id="619" w:author="Pablo Gomez" w:date="2017-12-31T12:45:00Z">
        <w:del w:id="620" w:author="Pablo Gomez Garcia" w:date="2018-08-10T17:59:00Z">
          <w:r w:rsidR="00072046" w:rsidRPr="001D4112" w:rsidDel="00F71708">
            <w:rPr>
              <w:rFonts w:cs="Times New Roman"/>
              <w:sz w:val="24"/>
              <w:rPrChange w:id="621" w:author="Pablo Gomez" w:date="2017-12-31T13:58:00Z">
                <w:rPr>
                  <w:rFonts w:ascii="Times New Roman" w:hAnsi="Times New Roman" w:cs="Times New Roman"/>
                </w:rPr>
              </w:rPrChange>
            </w:rPr>
            <w:delText xml:space="preserve"> effective width (</w:delText>
          </w:r>
        </w:del>
      </w:ins>
      <w:ins w:id="622" w:author="Pablo Gomez" w:date="2017-12-31T12:48:00Z">
        <w:del w:id="623" w:author="Pablo Gomez Garcia" w:date="2018-08-10T17:59:00Z">
          <w:r w:rsidR="00072046" w:rsidRPr="001D4112" w:rsidDel="00F71708">
            <w:rPr>
              <w:rFonts w:cs="Times New Roman"/>
              <w:sz w:val="24"/>
              <w:rPrChange w:id="624" w:author="Pablo Gomez" w:date="2017-12-31T13:58:00Z">
                <w:rPr>
                  <w:rFonts w:ascii="Times New Roman" w:hAnsi="Times New Roman" w:cs="Times New Roman"/>
                </w:rPr>
              </w:rPrChange>
            </w:rPr>
            <w:delText xml:space="preserve">width; </w:delText>
          </w:r>
        </w:del>
      </w:ins>
      <w:ins w:id="625" w:author="Pablo Gomez" w:date="2017-12-31T12:45:00Z">
        <w:del w:id="626" w:author="Pablo Gomez Garcia" w:date="2018-08-10T17:59:00Z">
          <w:r w:rsidR="00072046" w:rsidRPr="001D4112" w:rsidDel="00F71708">
            <w:rPr>
              <w:rFonts w:cs="Times New Roman"/>
              <w:sz w:val="24"/>
              <w:rPrChange w:id="627" w:author="Pablo Gomez" w:date="2017-12-31T13:58:00Z">
                <w:rPr>
                  <w:rFonts w:ascii="Times New Roman" w:hAnsi="Times New Roman" w:cs="Times New Roman"/>
                </w:rPr>
              </w:rPrChange>
            </w:rPr>
            <w:delText>w = wx*wy)</w:delText>
          </w:r>
        </w:del>
      </w:ins>
      <w:ins w:id="628" w:author="Pablo Gomez" w:date="2017-12-31T14:01:00Z">
        <w:del w:id="629" w:author="Pablo Gomez Garcia" w:date="2018-08-10T17:59:00Z">
          <w:r w:rsidR="00B36F4F" w:rsidDel="00F71708">
            <w:rPr>
              <w:rFonts w:cs="Times New Roman"/>
              <w:sz w:val="24"/>
            </w:rPr>
            <w:delText>, in column 7</w:delText>
          </w:r>
        </w:del>
      </w:ins>
      <w:ins w:id="630" w:author="Pablo Gomez" w:date="2017-12-31T12:45:00Z">
        <w:del w:id="631" w:author="Pablo Gomez Garcia" w:date="2018-08-10T17:59:00Z">
          <w:r w:rsidR="00072046" w:rsidRPr="001D4112" w:rsidDel="00F71708">
            <w:rPr>
              <w:rFonts w:cs="Times New Roman"/>
              <w:sz w:val="24"/>
              <w:rPrChange w:id="632" w:author="Pablo Gomez" w:date="2017-12-31T13:58:00Z">
                <w:rPr>
                  <w:rFonts w:ascii="Times New Roman" w:hAnsi="Times New Roman" w:cs="Times New Roman"/>
                </w:rPr>
              </w:rPrChange>
            </w:rPr>
            <w:delText>.</w:delText>
          </w:r>
        </w:del>
      </w:ins>
      <w:ins w:id="633" w:author="Pablo Gomez" w:date="2017-12-31T14:08:00Z">
        <w:del w:id="634" w:author="Pablo Gomez Garcia" w:date="2018-08-10T17:59:00Z">
          <w:r w:rsidR="009A18BD" w:rsidDel="00F71708">
            <w:rPr>
              <w:rFonts w:cs="Times New Roman"/>
              <w:sz w:val="24"/>
            </w:rPr>
            <w:delText xml:space="preserve"> The rest of the parameters in the localization list are not used</w:delText>
          </w:r>
        </w:del>
      </w:ins>
      <w:ins w:id="635" w:author="Pablo Gomez" w:date="2017-12-31T14:18:00Z">
        <w:del w:id="636" w:author="Pablo Gomez Garcia" w:date="2018-08-10T17:59:00Z">
          <w:r w:rsidR="000F29F2" w:rsidDel="00F71708">
            <w:rPr>
              <w:rFonts w:cs="Times New Roman"/>
              <w:sz w:val="24"/>
            </w:rPr>
            <w:delText xml:space="preserve"> as inputs</w:delText>
          </w:r>
        </w:del>
      </w:ins>
      <w:ins w:id="637" w:author="Pablo Gomez" w:date="2017-12-31T14:08:00Z">
        <w:del w:id="638" w:author="Pablo Gomez Garcia" w:date="2018-08-10T17:59:00Z">
          <w:r w:rsidR="009A18BD" w:rsidDel="00F71708">
            <w:rPr>
              <w:rFonts w:cs="Times New Roman"/>
              <w:sz w:val="24"/>
            </w:rPr>
            <w:delText>.</w:delText>
          </w:r>
        </w:del>
      </w:ins>
    </w:p>
    <w:p w14:paraId="30A2E52A" w14:textId="1C1131DE" w:rsidR="00765311" w:rsidDel="00F71708" w:rsidRDefault="00835953">
      <w:pPr>
        <w:jc w:val="both"/>
        <w:rPr>
          <w:ins w:id="639" w:author="Pablo Gomez" w:date="2017-12-31T12:21:00Z"/>
          <w:del w:id="640" w:author="Pablo Gomez Garcia" w:date="2018-08-10T17:59:00Z"/>
          <w:sz w:val="24"/>
        </w:rPr>
      </w:pPr>
      <w:ins w:id="641" w:author="Pablo Gomez" w:date="2017-12-31T14:02:00Z">
        <w:del w:id="642" w:author="Pablo Gomez Garcia" w:date="2018-08-10T17:59:00Z">
          <w:r w:rsidDel="00F71708">
            <w:rPr>
              <w:sz w:val="24"/>
            </w:rPr>
            <w:delText>After the SVC step</w:delText>
          </w:r>
        </w:del>
      </w:ins>
      <w:ins w:id="643" w:author="Pablo Gomez" w:date="2017-12-31T14:23:00Z">
        <w:del w:id="644" w:author="Pablo Gomez Garcia" w:date="2018-08-10T17:59:00Z">
          <w:r w:rsidR="003B4842" w:rsidDel="00F71708">
            <w:rPr>
              <w:sz w:val="24"/>
            </w:rPr>
            <w:delText xml:space="preserve"> (</w:delText>
          </w:r>
          <w:r w:rsidR="003B4842" w:rsidRPr="003B4842" w:rsidDel="00F71708">
            <w:rPr>
              <w:b/>
              <w:sz w:val="24"/>
              <w:rPrChange w:id="645" w:author="Pablo Gomez" w:date="2017-12-31T14:23:00Z">
                <w:rPr>
                  <w:sz w:val="24"/>
                </w:rPr>
              </w:rPrChange>
            </w:rPr>
            <w:delText>section 5</w:delText>
          </w:r>
          <w:r w:rsidR="003B4842" w:rsidDel="00F71708">
            <w:rPr>
              <w:sz w:val="24"/>
            </w:rPr>
            <w:delText>)</w:delText>
          </w:r>
        </w:del>
      </w:ins>
      <w:ins w:id="646" w:author="Pablo Gomez" w:date="2017-12-31T14:02:00Z">
        <w:del w:id="647" w:author="Pablo Gomez Garcia" w:date="2018-08-10T17:59:00Z">
          <w:r w:rsidDel="00F71708">
            <w:rPr>
              <w:sz w:val="24"/>
            </w:rPr>
            <w:delText>, the software will add a value to the channel, in column 12</w:delText>
          </w:r>
        </w:del>
      </w:ins>
      <w:ins w:id="648" w:author="Pablo Gomez" w:date="2017-12-31T14:05:00Z">
        <w:del w:id="649" w:author="Pablo Gomez Garcia" w:date="2018-08-10T17:59:00Z">
          <w:r w:rsidR="00B0251B" w:rsidDel="00F71708">
            <w:rPr>
              <w:sz w:val="24"/>
            </w:rPr>
            <w:delText>. The number of channels will be equal to the number of modulation lasers in use. A</w:delText>
          </w:r>
        </w:del>
      </w:ins>
      <w:ins w:id="650" w:author="Pablo Gomez" w:date="2017-12-31T14:03:00Z">
        <w:del w:id="651" w:author="Pablo Gomez Garcia" w:date="2018-08-10T17:59:00Z">
          <w:r w:rsidDel="00F71708">
            <w:rPr>
              <w:sz w:val="24"/>
            </w:rPr>
            <w:delText xml:space="preserve">fter </w:delText>
          </w:r>
        </w:del>
      </w:ins>
      <w:ins w:id="652" w:author="Pablo Gomez" w:date="2017-12-31T14:05:00Z">
        <w:del w:id="653" w:author="Pablo Gomez Garcia" w:date="2018-08-10T17:59:00Z">
          <w:r w:rsidR="003B4842" w:rsidDel="00F71708">
            <w:rPr>
              <w:sz w:val="24"/>
            </w:rPr>
            <w:delText>the</w:delText>
          </w:r>
        </w:del>
      </w:ins>
      <w:ins w:id="654" w:author="Pablo Gomez" w:date="2017-12-31T14:03:00Z">
        <w:del w:id="655" w:author="Pablo Gomez Garcia" w:date="2018-08-10T17:59:00Z">
          <w:r w:rsidDel="00F71708">
            <w:rPr>
              <w:sz w:val="24"/>
            </w:rPr>
            <w:delText xml:space="preserve"> z position</w:delText>
          </w:r>
        </w:del>
      </w:ins>
      <w:ins w:id="656" w:author="Pablo Gomez" w:date="2017-12-31T14:06:00Z">
        <w:del w:id="657" w:author="Pablo Gomez Garcia" w:date="2018-08-10T17:59:00Z">
          <w:r w:rsidR="003B4842" w:rsidDel="00F71708">
            <w:rPr>
              <w:sz w:val="24"/>
            </w:rPr>
            <w:delText xml:space="preserve"> calculation of localizations (</w:delText>
          </w:r>
          <w:r w:rsidR="003B4842" w:rsidRPr="003B4842" w:rsidDel="00F71708">
            <w:rPr>
              <w:b/>
              <w:sz w:val="24"/>
              <w:rPrChange w:id="658" w:author="Pablo Gomez" w:date="2017-12-31T14:23:00Z">
                <w:rPr>
                  <w:sz w:val="24"/>
                </w:rPr>
              </w:rPrChange>
            </w:rPr>
            <w:delText>section 6</w:delText>
          </w:r>
          <w:r w:rsidR="003B4842" w:rsidDel="00F71708">
            <w:rPr>
              <w:sz w:val="24"/>
            </w:rPr>
            <w:delText>)</w:delText>
          </w:r>
        </w:del>
      </w:ins>
      <w:ins w:id="659" w:author="Pablo Gomez" w:date="2017-12-31T14:03:00Z">
        <w:del w:id="660" w:author="Pablo Gomez Garcia" w:date="2018-08-10T17:59:00Z">
          <w:r w:rsidDel="00F71708">
            <w:rPr>
              <w:sz w:val="24"/>
            </w:rPr>
            <w:delText xml:space="preserve">, the </w:delText>
          </w:r>
        </w:del>
      </w:ins>
      <w:ins w:id="661" w:author="Pablo Gomez" w:date="2017-12-31T14:04:00Z">
        <w:del w:id="662" w:author="Pablo Gomez Garcia" w:date="2018-08-10T17:59:00Z">
          <w:r w:rsidDel="00F71708">
            <w:rPr>
              <w:sz w:val="24"/>
            </w:rPr>
            <w:delText>software</w:delText>
          </w:r>
        </w:del>
      </w:ins>
      <w:ins w:id="663" w:author="Pablo Gomez" w:date="2017-12-31T14:03:00Z">
        <w:del w:id="664" w:author="Pablo Gomez Garcia" w:date="2018-08-10T17:59:00Z">
          <w:r w:rsidDel="00F71708">
            <w:rPr>
              <w:sz w:val="24"/>
            </w:rPr>
            <w:delText xml:space="preserve"> </w:delText>
          </w:r>
        </w:del>
      </w:ins>
      <w:ins w:id="665" w:author="Pablo Gomez" w:date="2017-12-31T14:04:00Z">
        <w:del w:id="666" w:author="Pablo Gomez Garcia" w:date="2018-08-10T17:59:00Z">
          <w:r w:rsidDel="00F71708">
            <w:rPr>
              <w:sz w:val="24"/>
            </w:rPr>
            <w:delText xml:space="preserve">will add a </w:delText>
          </w:r>
        </w:del>
      </w:ins>
      <w:ins w:id="667" w:author="Pablo Gomez" w:date="2017-12-31T14:02:00Z">
        <w:del w:id="668" w:author="Pablo Gomez Garcia" w:date="2018-08-10T17:59:00Z">
          <w:r w:rsidDel="00F71708">
            <w:rPr>
              <w:sz w:val="24"/>
            </w:rPr>
            <w:delText>z coordinate</w:delText>
          </w:r>
        </w:del>
      </w:ins>
      <w:ins w:id="669" w:author="Pablo Gomez" w:date="2017-12-31T14:04:00Z">
        <w:del w:id="670" w:author="Pablo Gomez Garcia" w:date="2018-08-10T17:59:00Z">
          <w:r w:rsidDel="00F71708">
            <w:rPr>
              <w:sz w:val="24"/>
            </w:rPr>
            <w:delText xml:space="preserve"> to the list</w:delText>
          </w:r>
        </w:del>
      </w:ins>
      <w:ins w:id="671" w:author="Pablo Gomez" w:date="2017-12-31T14:02:00Z">
        <w:del w:id="672" w:author="Pablo Gomez Garcia" w:date="2018-08-10T17:59:00Z">
          <w:r w:rsidDel="00F71708">
            <w:rPr>
              <w:sz w:val="24"/>
            </w:rPr>
            <w:delText>, in column 17</w:delText>
          </w:r>
        </w:del>
      </w:ins>
      <w:ins w:id="673" w:author="Pablo Gomez" w:date="2017-12-31T14:06:00Z">
        <w:del w:id="674" w:author="Pablo Gomez Garcia" w:date="2018-08-10T17:59:00Z">
          <w:r w:rsidR="006C0B0D" w:rsidDel="00F71708">
            <w:rPr>
              <w:sz w:val="24"/>
            </w:rPr>
            <w:delText xml:space="preserve"> for each localization</w:delText>
          </w:r>
        </w:del>
      </w:ins>
      <w:ins w:id="675" w:author="Pablo Gomez" w:date="2017-12-31T14:02:00Z">
        <w:del w:id="676" w:author="Pablo Gomez Garcia" w:date="2018-08-10T17:59:00Z">
          <w:r w:rsidDel="00F71708">
            <w:rPr>
              <w:sz w:val="24"/>
            </w:rPr>
            <w:delText>.</w:delText>
          </w:r>
        </w:del>
      </w:ins>
      <w:ins w:id="677" w:author="Pablo Gomez" w:date="2017-12-31T14:03:00Z">
        <w:del w:id="678" w:author="Pablo Gomez Garcia" w:date="2018-08-10T17:59:00Z">
          <w:r w:rsidDel="00F71708">
            <w:rPr>
              <w:sz w:val="24"/>
            </w:rPr>
            <w:delText xml:space="preserve"> </w:delText>
          </w:r>
        </w:del>
      </w:ins>
      <w:ins w:id="679" w:author="Pablo Gomez" w:date="2017-12-31T12:45:00Z">
        <w:del w:id="680" w:author="Pablo Gomez Garcia" w:date="2018-08-10T17:59:00Z">
          <w:r w:rsidR="00072046" w:rsidDel="00F71708">
            <w:rPr>
              <w:sz w:val="24"/>
            </w:rPr>
            <w:delText xml:space="preserve"> </w:delText>
          </w:r>
        </w:del>
      </w:ins>
    </w:p>
    <w:p w14:paraId="08341E84" w14:textId="5AB2C533" w:rsidR="004D5567" w:rsidRPr="00DE5F38" w:rsidDel="00F71708" w:rsidRDefault="004D5567">
      <w:pPr>
        <w:jc w:val="both"/>
        <w:rPr>
          <w:del w:id="681" w:author="Pablo Gomez Garcia" w:date="2018-08-10T17:59:00Z"/>
          <w:sz w:val="24"/>
        </w:rPr>
      </w:pPr>
    </w:p>
    <w:p w14:paraId="4E22073D" w14:textId="7FD291AD" w:rsidR="00DE5F38" w:rsidRPr="00DE5F38" w:rsidDel="00F71708" w:rsidRDefault="00DE5F38">
      <w:pPr>
        <w:jc w:val="both"/>
        <w:rPr>
          <w:del w:id="682" w:author="Pablo Gomez Garcia" w:date="2018-08-10T17:59:00Z"/>
          <w:sz w:val="24"/>
        </w:rPr>
      </w:pPr>
      <w:del w:id="683" w:author="Pablo Gomez Garcia" w:date="2018-08-10T17:59:00Z">
        <w:r w:rsidRPr="00DE5F38" w:rsidDel="00F71708">
          <w:rPr>
            <w:sz w:val="24"/>
          </w:rPr>
          <w:delText>- Categorize localizations.</w:delText>
        </w:r>
        <w:r w:rsidR="003D672F" w:rsidDel="00F71708">
          <w:rPr>
            <w:sz w:val="24"/>
          </w:rPr>
          <w:delText xml:space="preserve"> Categorize localizations into single- of multi-frame localizations</w:delText>
        </w:r>
      </w:del>
      <w:ins w:id="684" w:author="Pablo Gomez" w:date="2017-12-31T14:20:00Z">
        <w:del w:id="685" w:author="Pablo Gomez Garcia" w:date="2018-08-10T17:59:00Z">
          <w:r w:rsidR="00290B3D" w:rsidDel="00F71708">
            <w:rPr>
              <w:sz w:val="24"/>
            </w:rPr>
            <w:delText>, from the Insight3 localization list.</w:delText>
          </w:r>
        </w:del>
      </w:ins>
      <w:del w:id="686" w:author="Pablo Gomez Garcia" w:date="2018-08-10T17:59:00Z">
        <w:r w:rsidR="003D672F" w:rsidDel="00F71708">
          <w:rPr>
            <w:sz w:val="24"/>
          </w:rPr>
          <w:delText>. You can define the distance threshold</w:delText>
        </w:r>
        <w:r w:rsidR="00661E50" w:rsidDel="00F71708">
          <w:rPr>
            <w:sz w:val="24"/>
          </w:rPr>
          <w:delText xml:space="preserve"> from frame to frame</w:delText>
        </w:r>
        <w:r w:rsidR="003D672F" w:rsidDel="00F71708">
          <w:rPr>
            <w:sz w:val="24"/>
          </w:rPr>
          <w:delText xml:space="preserve"> in pixels of a molecule to be considered the same</w:delText>
        </w:r>
        <w:r w:rsidR="00661E50" w:rsidDel="00F71708">
          <w:rPr>
            <w:sz w:val="24"/>
          </w:rPr>
          <w:delText xml:space="preserve"> molecule</w:delText>
        </w:r>
        <w:r w:rsidR="003D672F" w:rsidDel="00F71708">
          <w:rPr>
            <w:sz w:val="24"/>
          </w:rPr>
          <w:delText>.</w:delText>
        </w:r>
      </w:del>
      <w:ins w:id="687" w:author="Melike Lakadamyali" w:date="2017-12-31T00:16:00Z">
        <w:del w:id="688" w:author="Pablo Gomez Garcia" w:date="2018-08-10T17:59:00Z">
          <w:r w:rsidR="00D4245B" w:rsidDel="00F71708">
            <w:rPr>
              <w:sz w:val="24"/>
            </w:rPr>
            <w:delText xml:space="preserve"> In the manuscript, we used 80 nm.</w:delText>
          </w:r>
        </w:del>
      </w:ins>
      <w:del w:id="689" w:author="Pablo Gomez Garcia" w:date="2018-08-10T17:59:00Z">
        <w:r w:rsidR="003D672F" w:rsidDel="00F71708">
          <w:rPr>
            <w:sz w:val="24"/>
          </w:rPr>
          <w:delText xml:space="preserve"> </w:delText>
        </w:r>
        <w:r w:rsidR="0017226D" w:rsidDel="00F71708">
          <w:rPr>
            <w:sz w:val="24"/>
          </w:rPr>
          <w:delText xml:space="preserve">This step will output </w:delText>
        </w:r>
        <w:r w:rsidR="00DC4552" w:rsidDel="00F71708">
          <w:rPr>
            <w:sz w:val="24"/>
          </w:rPr>
          <w:delText>two .bin lists with the single- and multi-frame localizations</w:delText>
        </w:r>
      </w:del>
    </w:p>
    <w:p w14:paraId="0A7C7E10" w14:textId="6371F047" w:rsidR="00DE5F38" w:rsidRPr="00DE5F38" w:rsidDel="00F71708" w:rsidRDefault="0017226D">
      <w:pPr>
        <w:jc w:val="both"/>
        <w:rPr>
          <w:del w:id="690" w:author="Pablo Gomez Garcia" w:date="2018-08-10T17:59:00Z"/>
          <w:sz w:val="24"/>
        </w:rPr>
      </w:pPr>
      <w:del w:id="691" w:author="Pablo Gomez Garcia" w:date="2018-08-10T17:59:00Z">
        <w:r w:rsidDel="00F71708">
          <w:rPr>
            <w:sz w:val="24"/>
          </w:rPr>
          <w:delText>- (O</w:delText>
        </w:r>
        <w:r w:rsidR="00DE5F38" w:rsidRPr="00DE5F38" w:rsidDel="00F71708">
          <w:rPr>
            <w:sz w:val="24"/>
          </w:rPr>
          <w:delText xml:space="preserve">ptional) Read a single localization frame to ensure that the previous steps were successful. If an empty array [] is printed that is </w:delText>
        </w:r>
        <w:r w:rsidR="0073722C" w:rsidRPr="00DE5F38" w:rsidDel="00F71708">
          <w:rPr>
            <w:sz w:val="24"/>
          </w:rPr>
          <w:delText>all right</w:delText>
        </w:r>
        <w:r w:rsidR="00DE5F38" w:rsidRPr="00DE5F38" w:rsidDel="00F71708">
          <w:rPr>
            <w:sz w:val="24"/>
          </w:rPr>
          <w:delText xml:space="preserve">, it just means </w:delText>
        </w:r>
        <w:r w:rsidR="0073722C" w:rsidDel="00F71708">
          <w:rPr>
            <w:sz w:val="24"/>
          </w:rPr>
          <w:delText>there were no localizations in that frame</w:delText>
        </w:r>
        <w:r w:rsidR="00DE5F38" w:rsidRPr="00DE5F38" w:rsidDel="00F71708">
          <w:rPr>
            <w:sz w:val="24"/>
          </w:rPr>
          <w:delText>.</w:delText>
        </w:r>
        <w:r w:rsidR="007A47B1" w:rsidDel="00F71708">
          <w:rPr>
            <w:sz w:val="24"/>
          </w:rPr>
          <w:delText xml:space="preserve"> You can define the Frame to read (frame number) for this step.</w:delText>
        </w:r>
      </w:del>
    </w:p>
    <w:p w14:paraId="64FCE98D" w14:textId="044CC611" w:rsidR="004F4B9C" w:rsidDel="00F71708" w:rsidRDefault="00DE5F38">
      <w:pPr>
        <w:jc w:val="both"/>
        <w:rPr>
          <w:del w:id="692" w:author="Pablo Gomez Garcia" w:date="2018-08-10T17:59:00Z"/>
          <w:sz w:val="24"/>
        </w:rPr>
      </w:pPr>
      <w:del w:id="693" w:author="Pablo Gomez Garcia" w:date="2018-08-10T17:59:00Z">
        <w:r w:rsidRPr="00DE5F38" w:rsidDel="00F71708">
          <w:rPr>
            <w:sz w:val="24"/>
          </w:rPr>
          <w:delText>- Demodulate at each localization. This will operate on both the sin</w:delText>
        </w:r>
        <w:r w:rsidR="00987BD6" w:rsidDel="00F71708">
          <w:rPr>
            <w:sz w:val="24"/>
          </w:rPr>
          <w:delText xml:space="preserve">gle- and multi-frame data sets by performing the Discrete Fast Fourier Transform and saving the intensities in the frequency domain for all the frequency bins in use. </w:delText>
        </w:r>
        <w:r w:rsidR="00B71FF7" w:rsidDel="00F71708">
          <w:rPr>
            <w:sz w:val="24"/>
          </w:rPr>
          <w:delText>It will create files with those intensities for single</w:delText>
        </w:r>
        <w:r w:rsidR="00F0006C" w:rsidDel="00F71708">
          <w:rPr>
            <w:sz w:val="24"/>
          </w:rPr>
          <w:delText>- and multi-frame localizations. Those files will be .ints files with the suffixes “indiv_single</w:delText>
        </w:r>
        <w:r w:rsidR="00F0006C" w:rsidRPr="00F0006C" w:rsidDel="00F71708">
          <w:rPr>
            <w:sz w:val="24"/>
          </w:rPr>
          <w:delText>_list.ints</w:delText>
        </w:r>
        <w:r w:rsidR="00F0006C" w:rsidDel="00F71708">
          <w:rPr>
            <w:sz w:val="24"/>
          </w:rPr>
          <w:delText>” and “</w:delText>
        </w:r>
        <w:r w:rsidR="00F0006C" w:rsidRPr="00F0006C" w:rsidDel="00F71708">
          <w:rPr>
            <w:sz w:val="24"/>
          </w:rPr>
          <w:delText>indiv_multi_list.ints</w:delText>
        </w:r>
        <w:r w:rsidR="00F0006C" w:rsidDel="00F71708">
          <w:rPr>
            <w:sz w:val="24"/>
          </w:rPr>
          <w:delText>”.</w:delText>
        </w:r>
      </w:del>
    </w:p>
    <w:p w14:paraId="5598B9D6" w14:textId="10573DC4" w:rsidR="000A6039" w:rsidDel="00F71708" w:rsidRDefault="000A6039">
      <w:pPr>
        <w:jc w:val="both"/>
        <w:rPr>
          <w:del w:id="694" w:author="Pablo Gomez Garcia" w:date="2018-08-10T17:59:00Z"/>
          <w:sz w:val="24"/>
        </w:rPr>
      </w:pPr>
    </w:p>
    <w:p w14:paraId="5F1E2AFF" w14:textId="7DE94C86" w:rsidR="000A6039" w:rsidDel="00F71708" w:rsidRDefault="000A6039">
      <w:pPr>
        <w:jc w:val="both"/>
        <w:rPr>
          <w:del w:id="695" w:author="Pablo Gomez Garcia" w:date="2018-08-10T17:59:00Z"/>
          <w:sz w:val="24"/>
        </w:rPr>
      </w:pPr>
    </w:p>
    <w:p w14:paraId="236453D4" w14:textId="7A29BACF" w:rsidR="000A6039" w:rsidDel="00F71708" w:rsidRDefault="000A6039">
      <w:pPr>
        <w:jc w:val="both"/>
        <w:rPr>
          <w:del w:id="696" w:author="Pablo Gomez Garcia" w:date="2018-08-10T17:59:00Z"/>
          <w:sz w:val="24"/>
        </w:rPr>
      </w:pPr>
    </w:p>
    <w:p w14:paraId="5AF0A1AA" w14:textId="2F010B39" w:rsidR="000A6039" w:rsidDel="00F71708" w:rsidRDefault="0041602C">
      <w:pPr>
        <w:jc w:val="both"/>
        <w:rPr>
          <w:del w:id="697" w:author="Pablo Gomez Garcia" w:date="2018-08-10T17:59:00Z"/>
          <w:b/>
          <w:sz w:val="28"/>
        </w:rPr>
      </w:pPr>
      <w:del w:id="698" w:author="Pablo Gomez Garcia" w:date="2018-08-10T17:59:00Z">
        <w:r w:rsidDel="00F71708">
          <w:rPr>
            <w:b/>
            <w:sz w:val="28"/>
          </w:rPr>
          <w:delText>4</w:delText>
        </w:r>
        <w:r w:rsidRPr="00C9047B" w:rsidDel="00F71708">
          <w:rPr>
            <w:b/>
            <w:sz w:val="28"/>
          </w:rPr>
          <w:delText xml:space="preserve">. </w:delText>
        </w:r>
        <w:r w:rsidDel="00F71708">
          <w:rPr>
            <w:b/>
            <w:sz w:val="28"/>
          </w:rPr>
          <w:delText>Demodulate the experimental data</w:delText>
        </w:r>
        <w:r w:rsidRPr="00C9047B" w:rsidDel="00F71708">
          <w:rPr>
            <w:b/>
            <w:sz w:val="28"/>
          </w:rPr>
          <w:delText>:</w:delText>
        </w:r>
      </w:del>
    </w:p>
    <w:p w14:paraId="5C76D2B2" w14:textId="7AEFD69E" w:rsidR="002D19E6" w:rsidRPr="000A6039" w:rsidDel="00F71708" w:rsidRDefault="00DE5F38">
      <w:pPr>
        <w:jc w:val="both"/>
        <w:rPr>
          <w:del w:id="699" w:author="Pablo Gomez Garcia" w:date="2018-08-10T17:59:00Z"/>
          <w:b/>
          <w:sz w:val="28"/>
        </w:rPr>
      </w:pPr>
      <w:del w:id="700" w:author="Pablo Gomez Garcia" w:date="2018-08-10T17:59:00Z">
        <w:r w:rsidRPr="00DE5F38" w:rsidDel="00F71708">
          <w:rPr>
            <w:sz w:val="24"/>
          </w:rPr>
          <w:delText xml:space="preserve">Now that all of the calibration data sets have been processed, it's time to </w:delText>
        </w:r>
        <w:r w:rsidR="002B4905" w:rsidDel="00F71708">
          <w:rPr>
            <w:sz w:val="24"/>
          </w:rPr>
          <w:delText xml:space="preserve">move to the real </w:delText>
        </w:r>
      </w:del>
      <w:ins w:id="701" w:author="Melike Lakadamyali" w:date="2017-12-31T00:17:00Z">
        <w:del w:id="702" w:author="Pablo Gomez Garcia" w:date="2018-08-10T17:59:00Z">
          <w:r w:rsidR="004070C8" w:rsidDel="00F71708">
            <w:rPr>
              <w:sz w:val="24"/>
            </w:rPr>
            <w:delText xml:space="preserve">multi-color </w:delText>
          </w:r>
        </w:del>
      </w:ins>
      <w:ins w:id="703" w:author="Melike Lakadamyali" w:date="2017-12-31T00:18:00Z">
        <w:del w:id="704" w:author="Pablo Gomez Garcia" w:date="2018-08-10T17:59:00Z">
          <w:r w:rsidR="004070C8" w:rsidDel="00F71708">
            <w:rPr>
              <w:sz w:val="24"/>
            </w:rPr>
            <w:delText xml:space="preserve">experimental </w:delText>
          </w:r>
        </w:del>
      </w:ins>
      <w:del w:id="705" w:author="Pablo Gomez Garcia" w:date="2018-08-10T17:59:00Z">
        <w:r w:rsidR="002B4905" w:rsidDel="00F71708">
          <w:rPr>
            <w:sz w:val="24"/>
          </w:rPr>
          <w:delText>data (the multi-color data from Cells</w:delText>
        </w:r>
        <w:r w:rsidRPr="00DE5F38" w:rsidDel="00F71708">
          <w:rPr>
            <w:sz w:val="24"/>
          </w:rPr>
          <w:delText xml:space="preserve">). All of the processing steps </w:delText>
        </w:r>
        <w:r w:rsidR="002D19E6" w:rsidDel="00F71708">
          <w:rPr>
            <w:sz w:val="24"/>
          </w:rPr>
          <w:delText xml:space="preserve">for the demodulation of the real data </w:delText>
        </w:r>
        <w:r w:rsidRPr="00DE5F38" w:rsidDel="00F71708">
          <w:rPr>
            <w:sz w:val="24"/>
          </w:rPr>
          <w:delText>are the same as above</w:delText>
        </w:r>
        <w:r w:rsidR="004F4B9C" w:rsidDel="00F71708">
          <w:rPr>
            <w:sz w:val="24"/>
          </w:rPr>
          <w:delText xml:space="preserve"> (</w:delText>
        </w:r>
        <w:r w:rsidR="004F4B9C" w:rsidRPr="004F4B9C" w:rsidDel="00F71708">
          <w:rPr>
            <w:b/>
            <w:sz w:val="24"/>
          </w:rPr>
          <w:delText>step 3</w:delText>
        </w:r>
        <w:r w:rsidR="002D19E6" w:rsidDel="00F71708">
          <w:rPr>
            <w:sz w:val="24"/>
          </w:rPr>
          <w:delText>).</w:delText>
        </w:r>
      </w:del>
      <w:ins w:id="706" w:author="Pablo Gomez" w:date="2017-12-31T14:13:00Z">
        <w:del w:id="707" w:author="Pablo Gomez Garcia" w:date="2018-08-10T17:59:00Z">
          <w:r w:rsidR="00F1437A" w:rsidDel="00F71708">
            <w:rPr>
              <w:sz w:val="24"/>
            </w:rPr>
            <w:delText xml:space="preserve"> We will obtain all the output files, in the same folder, containing the intensities in the frequency domain, for the different frequency bins. </w:delText>
          </w:r>
        </w:del>
      </w:ins>
      <w:ins w:id="708" w:author="Pablo Gomez" w:date="2017-12-31T14:14:00Z">
        <w:del w:id="709" w:author="Pablo Gomez Garcia" w:date="2018-08-10T17:59:00Z">
          <w:r w:rsidR="00F1437A" w:rsidDel="00F71708">
            <w:rPr>
              <w:sz w:val="24"/>
            </w:rPr>
            <w:delText>Remember that the localization step must be performed on the background</w:delText>
          </w:r>
          <w:r w:rsidR="008842E9" w:rsidDel="00F71708">
            <w:rPr>
              <w:sz w:val="24"/>
            </w:rPr>
            <w:delText>-free DAX fil</w:delText>
          </w:r>
          <w:r w:rsidR="00A011CF" w:rsidDel="00F71708">
            <w:rPr>
              <w:sz w:val="24"/>
            </w:rPr>
            <w:delText>e, if not, the program will produce</w:delText>
          </w:r>
          <w:r w:rsidR="008842E9" w:rsidDel="00F71708">
            <w:rPr>
              <w:sz w:val="24"/>
            </w:rPr>
            <w:delText xml:space="preserve"> errors.</w:delText>
          </w:r>
        </w:del>
      </w:ins>
    </w:p>
    <w:p w14:paraId="557DCBA2" w14:textId="2C62C251" w:rsidR="002D19E6" w:rsidRPr="002D19E6" w:rsidDel="00F71708" w:rsidRDefault="002D19E6">
      <w:pPr>
        <w:jc w:val="both"/>
        <w:rPr>
          <w:del w:id="710" w:author="Pablo Gomez Garcia" w:date="2018-08-10T17:59:00Z"/>
          <w:b/>
          <w:sz w:val="28"/>
        </w:rPr>
      </w:pPr>
      <w:del w:id="711" w:author="Pablo Gomez Garcia" w:date="2018-08-10T17:59:00Z">
        <w:r w:rsidDel="00F71708">
          <w:rPr>
            <w:b/>
            <w:sz w:val="28"/>
          </w:rPr>
          <w:delText>5</w:delText>
        </w:r>
        <w:r w:rsidRPr="00C9047B" w:rsidDel="00F71708">
          <w:rPr>
            <w:b/>
            <w:sz w:val="28"/>
          </w:rPr>
          <w:delText xml:space="preserve">. </w:delText>
        </w:r>
        <w:r w:rsidR="00857125" w:rsidDel="00F71708">
          <w:rPr>
            <w:b/>
            <w:sz w:val="28"/>
          </w:rPr>
          <w:delText>Support Vector Classification of the fluorophores</w:delText>
        </w:r>
        <w:r w:rsidRPr="00C9047B" w:rsidDel="00F71708">
          <w:rPr>
            <w:b/>
            <w:sz w:val="28"/>
          </w:rPr>
          <w:delText>:</w:delText>
        </w:r>
      </w:del>
    </w:p>
    <w:p w14:paraId="55F9DEF1" w14:textId="1D2547E8" w:rsidR="002D19E6" w:rsidRPr="00A85050" w:rsidDel="00F71708" w:rsidRDefault="002D19E6">
      <w:pPr>
        <w:jc w:val="both"/>
        <w:rPr>
          <w:del w:id="712" w:author="Pablo Gomez Garcia" w:date="2018-08-10T17:59:00Z"/>
          <w:b/>
          <w:sz w:val="28"/>
        </w:rPr>
      </w:pPr>
      <w:del w:id="713" w:author="Pablo Gomez Garcia" w:date="2018-08-10T17:59:00Z">
        <w:r w:rsidDel="00F71708">
          <w:rPr>
            <w:sz w:val="24"/>
          </w:rPr>
          <w:delText>A</w:delText>
        </w:r>
        <w:r w:rsidRPr="00DE5F38" w:rsidDel="00F71708">
          <w:rPr>
            <w:sz w:val="24"/>
          </w:rPr>
          <w:delText xml:space="preserve">t this </w:delText>
        </w:r>
        <w:r w:rsidR="002A287E" w:rsidRPr="00DE5F38" w:rsidDel="00F71708">
          <w:rPr>
            <w:sz w:val="24"/>
          </w:rPr>
          <w:delText>point,</w:delText>
        </w:r>
        <w:r w:rsidRPr="00DE5F38" w:rsidDel="00F71708">
          <w:rPr>
            <w:sz w:val="24"/>
          </w:rPr>
          <w:delText xml:space="preserve"> you should re-edit your config.cfg file to include the proper paths to the calibration files. Note that the order is im</w:delText>
        </w:r>
        <w:r w:rsidDel="00F71708">
          <w:rPr>
            <w:sz w:val="24"/>
          </w:rPr>
          <w:delText xml:space="preserve">portant. </w:delText>
        </w:r>
        <w:r w:rsidR="00857125" w:rsidDel="00F71708">
          <w:rPr>
            <w:sz w:val="24"/>
          </w:rPr>
          <w:delText xml:space="preserve">In the data </w:delText>
        </w:r>
        <w:r w:rsidR="002A287E" w:rsidDel="00F71708">
          <w:rPr>
            <w:sz w:val="24"/>
          </w:rPr>
          <w:delText>directory,</w:delText>
        </w:r>
        <w:r w:rsidR="00857125" w:rsidDel="00F71708">
          <w:rPr>
            <w:sz w:val="24"/>
          </w:rPr>
          <w:delText xml:space="preserve"> you should</w:delText>
        </w:r>
      </w:del>
      <w:ins w:id="714" w:author="Pablo Gomez" w:date="2017-12-31T12:20:00Z">
        <w:del w:id="715" w:author="Pablo Gomez Garcia" w:date="2018-08-10T17:59:00Z">
          <w:r w:rsidR="0073718F" w:rsidDel="00F71708">
            <w:rPr>
              <w:sz w:val="24"/>
            </w:rPr>
            <w:delText xml:space="preserve"> select</w:delText>
          </w:r>
        </w:del>
      </w:ins>
      <w:del w:id="716" w:author="Pablo Gomez Garcia" w:date="2018-08-10T17:59:00Z">
        <w:r w:rsidR="00857125" w:rsidDel="00F71708">
          <w:rPr>
            <w:sz w:val="24"/>
          </w:rPr>
          <w:delText xml:space="preserve"> the </w:delText>
        </w:r>
      </w:del>
      <w:ins w:id="717" w:author="Pablo Gomez" w:date="2017-12-31T14:11:00Z">
        <w:del w:id="718" w:author="Pablo Gomez Garcia" w:date="2018-08-10T17:59:00Z">
          <w:r w:rsidR="00786CA4" w:rsidDel="00F71708">
            <w:rPr>
              <w:sz w:val="24"/>
            </w:rPr>
            <w:delText>folder</w:delText>
          </w:r>
          <w:r w:rsidR="0036704E" w:rsidDel="00F71708">
            <w:rPr>
              <w:sz w:val="24"/>
            </w:rPr>
            <w:delText xml:space="preserve"> containing the </w:delText>
          </w:r>
        </w:del>
      </w:ins>
      <w:del w:id="719" w:author="Pablo Gomez Garcia" w:date="2018-08-10T17:59:00Z">
        <w:r w:rsidR="00857125" w:rsidDel="00F71708">
          <w:rPr>
            <w:sz w:val="24"/>
          </w:rPr>
          <w:delText>real data with all the output files for the intensities in the frequency domain of single- and multi-frame localizations</w:delText>
        </w:r>
      </w:del>
      <w:ins w:id="720" w:author="Pablo Gomez" w:date="2017-12-31T14:11:00Z">
        <w:del w:id="721" w:author="Pablo Gomez Garcia" w:date="2018-08-10T17:59:00Z">
          <w:r w:rsidR="0036704E" w:rsidDel="00F71708">
            <w:rPr>
              <w:sz w:val="24"/>
            </w:rPr>
            <w:delText xml:space="preserve"> obtained in previous steps</w:delText>
          </w:r>
        </w:del>
      </w:ins>
      <w:del w:id="722" w:author="Pablo Gomez Garcia" w:date="2018-08-10T17:59:00Z">
        <w:r w:rsidR="00857125" w:rsidDel="00F71708">
          <w:rPr>
            <w:sz w:val="24"/>
          </w:rPr>
          <w:delText>.</w:delText>
        </w:r>
      </w:del>
    </w:p>
    <w:p w14:paraId="6DEA9C43" w14:textId="59280F2B" w:rsidR="002D19E6" w:rsidDel="00F71708" w:rsidRDefault="00857125">
      <w:pPr>
        <w:jc w:val="both"/>
        <w:rPr>
          <w:del w:id="723" w:author="Pablo Gomez Garcia" w:date="2018-08-10T17:59:00Z"/>
          <w:sz w:val="24"/>
        </w:rPr>
      </w:pPr>
      <w:del w:id="724" w:author="Pablo Gomez Garcia" w:date="2018-08-10T17:59:00Z">
        <w:r w:rsidDel="00F71708">
          <w:rPr>
            <w:sz w:val="24"/>
          </w:rPr>
          <w:delText xml:space="preserve">Now </w:delText>
        </w:r>
      </w:del>
      <w:ins w:id="725" w:author="Melike Lakadamyali" w:date="2017-12-31T00:19:00Z">
        <w:del w:id="726" w:author="Pablo Gomez Garcia" w:date="2018-08-10T17:59:00Z">
          <w:r w:rsidR="00687CF2" w:rsidDel="00F71708">
            <w:rPr>
              <w:sz w:val="24"/>
            </w:rPr>
            <w:delText>the software</w:delText>
          </w:r>
        </w:del>
      </w:ins>
      <w:del w:id="727" w:author="Pablo Gomez Garcia" w:date="2018-08-10T17:59:00Z">
        <w:r w:rsidDel="00F71708">
          <w:rPr>
            <w:sz w:val="24"/>
          </w:rPr>
          <w:delText>we will classify the fluorophores of the real data:</w:delText>
        </w:r>
      </w:del>
    </w:p>
    <w:p w14:paraId="5C79B8F0" w14:textId="0AE58241" w:rsidR="00DE5F38" w:rsidRPr="00DE5F38" w:rsidDel="00F71708" w:rsidRDefault="00DE5F38">
      <w:pPr>
        <w:jc w:val="both"/>
        <w:rPr>
          <w:del w:id="728" w:author="Pablo Gomez Garcia" w:date="2018-08-10T17:59:00Z"/>
          <w:sz w:val="24"/>
        </w:rPr>
      </w:pPr>
      <w:del w:id="729" w:author="Pablo Gomez Garcia" w:date="2018-08-10T17:59:00Z">
        <w:r w:rsidRPr="00DE5F38" w:rsidDel="00F71708">
          <w:rPr>
            <w:sz w:val="24"/>
          </w:rPr>
          <w:delText>- Ensure that you have the correct number of frequency bins, active lasers, and wavelength/fluorophore fields selected.</w:delText>
        </w:r>
      </w:del>
    </w:p>
    <w:p w14:paraId="44B8C01B" w14:textId="46FBE291" w:rsidR="00DE5F38" w:rsidRPr="00DE5F38" w:rsidDel="00F71708" w:rsidRDefault="00DE5F38">
      <w:pPr>
        <w:jc w:val="both"/>
        <w:rPr>
          <w:del w:id="730" w:author="Pablo Gomez Garcia" w:date="2018-08-10T17:59:00Z"/>
          <w:sz w:val="24"/>
        </w:rPr>
      </w:pPr>
      <w:del w:id="731" w:author="Pablo Gomez Garcia" w:date="2018-08-10T17:59:00Z">
        <w:r w:rsidRPr="00DE5F38" w:rsidDel="00F71708">
          <w:rPr>
            <w:sz w:val="24"/>
          </w:rPr>
          <w:delText>- Click on "Reload directories".</w:delText>
        </w:r>
      </w:del>
    </w:p>
    <w:p w14:paraId="7EAE9B61" w14:textId="5DB346D5" w:rsidR="00DE5F38" w:rsidRPr="00DE5F38" w:rsidDel="00F71708" w:rsidRDefault="00DE5F38">
      <w:pPr>
        <w:jc w:val="both"/>
        <w:rPr>
          <w:del w:id="732" w:author="Pablo Gomez Garcia" w:date="2018-08-10T17:59:00Z"/>
          <w:sz w:val="24"/>
        </w:rPr>
      </w:pPr>
      <w:del w:id="733" w:author="Pablo Gomez Garcia" w:date="2018-08-10T17:59:00Z">
        <w:r w:rsidRPr="00DE5F38" w:rsidDel="00F71708">
          <w:rPr>
            <w:sz w:val="24"/>
          </w:rPr>
          <w:delText>- Select a rejection ratio</w:delText>
        </w:r>
        <w:r w:rsidR="00A9585D" w:rsidDel="00F71708">
          <w:rPr>
            <w:sz w:val="24"/>
          </w:rPr>
          <w:delText xml:space="preserve"> of 1.0 to start. T</w:delText>
        </w:r>
        <w:r w:rsidRPr="00DE5F38" w:rsidDel="00F71708">
          <w:rPr>
            <w:sz w:val="24"/>
          </w:rPr>
          <w:delText>his number now represents the (approximate) percentage of localizations that are used, so 1.0 = 100%, 0.9 ~ 90%, etc. Lo</w:delText>
        </w:r>
        <w:r w:rsidR="00082082" w:rsidDel="00F71708">
          <w:rPr>
            <w:sz w:val="24"/>
          </w:rPr>
          <w:delText>wer numbers result in less crosstalk</w:delText>
        </w:r>
        <w:r w:rsidRPr="00DE5F38" w:rsidDel="00F71708">
          <w:rPr>
            <w:sz w:val="24"/>
          </w:rPr>
          <w:delText>, but fewer localizations</w:delText>
        </w:r>
        <w:r w:rsidR="00082082" w:rsidDel="00F71708">
          <w:rPr>
            <w:sz w:val="24"/>
          </w:rPr>
          <w:delText xml:space="preserve"> (see Supplementary material)</w:delText>
        </w:r>
        <w:r w:rsidRPr="00DE5F38" w:rsidDel="00F71708">
          <w:rPr>
            <w:sz w:val="24"/>
          </w:rPr>
          <w:delText>.</w:delText>
        </w:r>
        <w:r w:rsidR="0035721E" w:rsidDel="00F71708">
          <w:rPr>
            <w:sz w:val="24"/>
          </w:rPr>
          <w:delText xml:space="preserve"> Then you can reduce that value accordingly with your needs and check the results.</w:delText>
        </w:r>
      </w:del>
      <w:ins w:id="734" w:author="Melike Lakadamyali" w:date="2017-12-31T00:19:00Z">
        <w:del w:id="735" w:author="Pablo Gomez Garcia" w:date="2018-08-10T17:59:00Z">
          <w:r w:rsidR="00687CF2" w:rsidDel="00F71708">
            <w:rPr>
              <w:sz w:val="24"/>
            </w:rPr>
            <w:delText xml:space="preserve"> </w:delText>
          </w:r>
          <w:r w:rsidR="00687CF2" w:rsidRPr="00202D6F" w:rsidDel="00F71708">
            <w:rPr>
              <w:sz w:val="24"/>
            </w:rPr>
            <w:delText xml:space="preserve">In the manuscript we used a threshold value of </w:delText>
          </w:r>
        </w:del>
      </w:ins>
      <w:ins w:id="736" w:author="Pablo Gomez" w:date="2017-12-31T12:18:00Z">
        <w:del w:id="737" w:author="Pablo Gomez Garcia" w:date="2018-08-10T17:59:00Z">
          <w:r w:rsidR="00202D6F" w:rsidRPr="00202D6F" w:rsidDel="00F71708">
            <w:rPr>
              <w:sz w:val="24"/>
              <w:rPrChange w:id="738" w:author="Pablo Gomez" w:date="2017-12-31T12:18:00Z">
                <w:rPr>
                  <w:sz w:val="24"/>
                  <w:highlight w:val="yellow"/>
                </w:rPr>
              </w:rPrChange>
            </w:rPr>
            <w:delText>0.96.</w:delText>
          </w:r>
        </w:del>
      </w:ins>
      <w:ins w:id="739" w:author="Melike Lakadamyali" w:date="2017-12-31T00:19:00Z">
        <w:del w:id="740" w:author="Pablo Gomez Garcia" w:date="2018-08-10T17:59:00Z">
          <w:r w:rsidR="00687CF2" w:rsidRPr="00687CF2" w:rsidDel="00F71708">
            <w:rPr>
              <w:sz w:val="24"/>
              <w:highlight w:val="yellow"/>
              <w:rPrChange w:id="741" w:author="Melike Lakadamyali" w:date="2017-12-31T00:20:00Z">
                <w:rPr>
                  <w:sz w:val="24"/>
                </w:rPr>
              </w:rPrChange>
            </w:rPr>
            <w:delText>XX</w:delText>
          </w:r>
        </w:del>
      </w:ins>
    </w:p>
    <w:p w14:paraId="0B8BD4B3" w14:textId="21391803" w:rsidR="00DE5F38" w:rsidRPr="00DE5F38" w:rsidDel="00F71708" w:rsidRDefault="006660AC">
      <w:pPr>
        <w:jc w:val="both"/>
        <w:rPr>
          <w:del w:id="742" w:author="Pablo Gomez Garcia" w:date="2018-08-10T17:59:00Z"/>
          <w:sz w:val="24"/>
        </w:rPr>
      </w:pPr>
      <w:del w:id="743" w:author="Pablo Gomez Garcia" w:date="2018-08-10T17:59:00Z">
        <w:r w:rsidDel="00F71708">
          <w:rPr>
            <w:sz w:val="24"/>
          </w:rPr>
          <w:delText xml:space="preserve">- Train the SVC. </w:delText>
        </w:r>
        <w:r w:rsidR="00DE5F38" w:rsidRPr="00DE5F38" w:rsidDel="00F71708">
          <w:rPr>
            <w:sz w:val="24"/>
          </w:rPr>
          <w:delText>You will get t</w:delText>
        </w:r>
      </w:del>
      <w:ins w:id="744" w:author="Melike Lakadamyali" w:date="2017-12-31T00:20:00Z">
        <w:del w:id="745" w:author="Pablo Gomez Garcia" w:date="2018-08-10T17:59:00Z">
          <w:r w:rsidR="005A0AD2" w:rsidDel="00F71708">
            <w:rPr>
              <w:sz w:val="24"/>
            </w:rPr>
            <w:delText>wo</w:delText>
          </w:r>
        </w:del>
      </w:ins>
      <w:del w:id="746" w:author="Pablo Gomez Garcia" w:date="2018-08-10T17:59:00Z">
        <w:r w:rsidR="00DE5F38" w:rsidRPr="00DE5F38" w:rsidDel="00F71708">
          <w:rPr>
            <w:sz w:val="24"/>
          </w:rPr>
          <w:delText xml:space="preserve">o critical pieces of information after this step. First, a new window will appear that contains a scatter plot of the calibration localizations overlaid on the decision boundary from the SVC. This gives a visual representation of how 'good' the training is. Second, in your </w:delText>
        </w:r>
        <w:r w:rsidDel="00F71708">
          <w:rPr>
            <w:sz w:val="24"/>
          </w:rPr>
          <w:delText xml:space="preserve">Python </w:delText>
        </w:r>
        <w:r w:rsidR="00DE5F38" w:rsidRPr="00DE5F38" w:rsidDel="00F71708">
          <w:rPr>
            <w:sz w:val="24"/>
          </w:rPr>
          <w:delText>console window you will see the error rate from the calibration data on that decision boundary for each fluorophore as well as the number of fluorophores that have been used to train the SVC. Error rates of ~5% are probably good enough</w:delText>
        </w:r>
      </w:del>
      <w:ins w:id="747" w:author="Melike Lakadamyali" w:date="2017-12-31T00:20:00Z">
        <w:del w:id="748" w:author="Pablo Gomez Garcia" w:date="2018-08-10T17:59:00Z">
          <w:r w:rsidR="005A0AD2" w:rsidDel="00F71708">
            <w:rPr>
              <w:sz w:val="24"/>
            </w:rPr>
            <w:delText>acceptable</w:delText>
          </w:r>
        </w:del>
      </w:ins>
      <w:del w:id="749" w:author="Pablo Gomez Garcia" w:date="2018-08-10T17:59:00Z">
        <w:r w:rsidR="00DE5F38" w:rsidRPr="00DE5F38" w:rsidDel="00F71708">
          <w:rPr>
            <w:sz w:val="24"/>
          </w:rPr>
          <w:delText xml:space="preserve"> for what we're doing, but </w:delText>
        </w:r>
      </w:del>
      <w:ins w:id="750" w:author="Melike Lakadamyali" w:date="2017-12-31T00:21:00Z">
        <w:del w:id="751" w:author="Pablo Gomez Garcia" w:date="2018-08-10T17:59:00Z">
          <w:r w:rsidR="005A0AD2" w:rsidDel="00F71708">
            <w:rPr>
              <w:sz w:val="24"/>
            </w:rPr>
            <w:delText xml:space="preserve">you can </w:delText>
          </w:r>
        </w:del>
      </w:ins>
      <w:del w:id="752" w:author="Pablo Gomez Garcia" w:date="2018-08-10T17:59:00Z">
        <w:r w:rsidR="00DE5F38" w:rsidRPr="00DE5F38" w:rsidDel="00F71708">
          <w:rPr>
            <w:sz w:val="24"/>
          </w:rPr>
          <w:delText>play with the rejection ratio to see how well you can d</w:delText>
        </w:r>
      </w:del>
      <w:ins w:id="753" w:author="Melike Lakadamyali" w:date="2017-12-31T00:22:00Z">
        <w:del w:id="754" w:author="Pablo Gomez Garcia" w:date="2018-08-10T17:59:00Z">
          <w:r w:rsidR="005A0AD2" w:rsidDel="00F71708">
            <w:rPr>
              <w:sz w:val="24"/>
            </w:rPr>
            <w:delText>to increase or decrease the error rate according to your needs</w:delText>
          </w:r>
        </w:del>
      </w:ins>
      <w:del w:id="755" w:author="Pablo Gomez Garcia" w:date="2018-08-10T17:59:00Z">
        <w:r w:rsidR="00DE5F38" w:rsidRPr="00DE5F38" w:rsidDel="00F71708">
          <w:rPr>
            <w:sz w:val="24"/>
          </w:rPr>
          <w:delText>o.</w:delText>
        </w:r>
      </w:del>
    </w:p>
    <w:p w14:paraId="0E6B7F44" w14:textId="04E1E660" w:rsidR="00DE5F38" w:rsidRPr="00DE5F38" w:rsidDel="00F71708" w:rsidRDefault="00DE5F38">
      <w:pPr>
        <w:jc w:val="both"/>
        <w:rPr>
          <w:del w:id="756" w:author="Pablo Gomez Garcia" w:date="2018-08-10T17:59:00Z"/>
          <w:sz w:val="24"/>
        </w:rPr>
      </w:pPr>
      <w:del w:id="757" w:author="Pablo Gomez Garcia" w:date="2018-08-10T17:59:00Z">
        <w:r w:rsidRPr="00DE5F38" w:rsidDel="00F71708">
          <w:rPr>
            <w:sz w:val="24"/>
          </w:rPr>
          <w:delText xml:space="preserve">- </w:delText>
        </w:r>
        <w:r w:rsidR="00F73213" w:rsidDel="00F71708">
          <w:rPr>
            <w:sz w:val="24"/>
          </w:rPr>
          <w:delText xml:space="preserve">(Optional) </w:delText>
        </w:r>
        <w:r w:rsidRPr="00DE5F38" w:rsidDel="00F71708">
          <w:rPr>
            <w:sz w:val="24"/>
          </w:rPr>
          <w:delText>Reduce the rejection ratio until the main cluster of points on the equal-intensity line is eliminated.</w:delText>
        </w:r>
      </w:del>
    </w:p>
    <w:p w14:paraId="4CFE1BEF" w14:textId="0A3FC107" w:rsidR="00DE5F38" w:rsidRPr="00DE5F38" w:rsidDel="00F71708" w:rsidRDefault="00DE5F38">
      <w:pPr>
        <w:jc w:val="both"/>
        <w:rPr>
          <w:del w:id="758" w:author="Pablo Gomez Garcia" w:date="2018-08-10T17:59:00Z"/>
          <w:sz w:val="24"/>
        </w:rPr>
      </w:pPr>
      <w:del w:id="759" w:author="Pablo Gomez Garcia" w:date="2018-08-10T17:59:00Z">
        <w:r w:rsidRPr="00DE5F38" w:rsidDel="00F71708">
          <w:rPr>
            <w:sz w:val="24"/>
          </w:rPr>
          <w:delText xml:space="preserve">- Test the SVC on the </w:delText>
        </w:r>
        <w:r w:rsidR="00CA78DF" w:rsidDel="00F71708">
          <w:rPr>
            <w:sz w:val="24"/>
          </w:rPr>
          <w:delText>real data</w:delText>
        </w:r>
        <w:r w:rsidRPr="00DE5F38" w:rsidDel="00F71708">
          <w:rPr>
            <w:sz w:val="24"/>
          </w:rPr>
          <w:delText>.</w:delText>
        </w:r>
        <w:r w:rsidR="00CA78DF" w:rsidDel="00F71708">
          <w:rPr>
            <w:sz w:val="24"/>
          </w:rPr>
          <w:delText xml:space="preserve"> This tests the SVC on the file selected above in “Data file”.</w:delText>
        </w:r>
        <w:r w:rsidR="00771AA6" w:rsidDel="00F71708">
          <w:rPr>
            <w:sz w:val="24"/>
          </w:rPr>
          <w:delText xml:space="preserve"> </w:delText>
        </w:r>
        <w:r w:rsidR="002204CB" w:rsidDel="00F71708">
          <w:rPr>
            <w:sz w:val="24"/>
          </w:rPr>
          <w:delText>First,</w:delText>
        </w:r>
        <w:r w:rsidR="00771AA6" w:rsidDel="00F71708">
          <w:rPr>
            <w:sz w:val="24"/>
          </w:rPr>
          <w:delText xml:space="preserve"> select “single” for single-frame localizations and then “multi” for multi-frame localizations.</w:delText>
        </w:r>
        <w:r w:rsidR="00F55972" w:rsidDel="00F71708">
          <w:rPr>
            <w:sz w:val="24"/>
          </w:rPr>
          <w:delText xml:space="preserve"> The output of these steps are bin lists with the suffixes “indiv_single_SVC_list” and “</w:delText>
        </w:r>
        <w:r w:rsidR="00F55972" w:rsidRPr="00F55972" w:rsidDel="00F71708">
          <w:rPr>
            <w:sz w:val="24"/>
          </w:rPr>
          <w:delText>indiv_multi_SVC_list</w:delText>
        </w:r>
        <w:r w:rsidR="00F55972" w:rsidDel="00F71708">
          <w:rPr>
            <w:sz w:val="24"/>
          </w:rPr>
          <w:delText xml:space="preserve">”, respectively. Here the different colors are separated into different channels (there </w:delText>
        </w:r>
      </w:del>
      <w:ins w:id="760" w:author="Melike Lakadamyali" w:date="2017-12-31T00:23:00Z">
        <w:del w:id="761" w:author="Pablo Gomez Garcia" w:date="2018-08-10T17:59:00Z">
          <w:r w:rsidR="00AB6BF4" w:rsidDel="00F71708">
            <w:rPr>
              <w:sz w:val="24"/>
            </w:rPr>
            <w:delText xml:space="preserve">i.e. </w:delText>
          </w:r>
        </w:del>
      </w:ins>
      <w:del w:id="762" w:author="Pablo Gomez Garcia" w:date="2018-08-10T17:59:00Z">
        <w:r w:rsidR="00F55972" w:rsidRPr="00D52BCA" w:rsidDel="00F71708">
          <w:rPr>
            <w:sz w:val="24"/>
          </w:rPr>
          <w:delText>one column</w:delText>
        </w:r>
      </w:del>
      <w:ins w:id="763" w:author="Melike Lakadamyali" w:date="2017-12-31T00:23:00Z">
        <w:del w:id="764" w:author="Pablo Gomez Garcia" w:date="2018-08-10T17:59:00Z">
          <w:r w:rsidR="00AB6BF4" w:rsidRPr="00D52BCA" w:rsidDel="00F71708">
            <w:rPr>
              <w:sz w:val="24"/>
            </w:rPr>
            <w:delText xml:space="preserve">Column </w:delText>
          </w:r>
        </w:del>
      </w:ins>
      <w:ins w:id="765" w:author="Pablo Gomez" w:date="2017-12-31T12:20:00Z">
        <w:del w:id="766" w:author="Pablo Gomez Garcia" w:date="2018-08-10T17:59:00Z">
          <w:r w:rsidR="00D52BCA" w:rsidRPr="00D52BCA" w:rsidDel="00F71708">
            <w:rPr>
              <w:sz w:val="24"/>
              <w:rPrChange w:id="767" w:author="Pablo Gomez" w:date="2017-12-31T12:20:00Z">
                <w:rPr>
                  <w:sz w:val="24"/>
                  <w:highlight w:val="yellow"/>
                </w:rPr>
              </w:rPrChange>
            </w:rPr>
            <w:delText>12</w:delText>
          </w:r>
        </w:del>
      </w:ins>
      <w:ins w:id="768" w:author="Melike Lakadamyali" w:date="2017-12-31T00:23:00Z">
        <w:del w:id="769" w:author="Pablo Gomez Garcia" w:date="2018-08-10T17:59:00Z">
          <w:r w:rsidR="00AB6BF4" w:rsidRPr="00D52BCA" w:rsidDel="00F71708">
            <w:rPr>
              <w:sz w:val="24"/>
            </w:rPr>
            <w:delText>XX</w:delText>
          </w:r>
        </w:del>
      </w:ins>
      <w:del w:id="770" w:author="Pablo Gomez Garcia" w:date="2018-08-10T17:59:00Z">
        <w:r w:rsidR="00F55972" w:rsidDel="00F71708">
          <w:rPr>
            <w:sz w:val="24"/>
          </w:rPr>
          <w:delText xml:space="preserve"> of the table</w:delText>
        </w:r>
      </w:del>
      <w:ins w:id="771" w:author="Melike Lakadamyali" w:date="2017-12-31T00:23:00Z">
        <w:del w:id="772" w:author="Pablo Gomez Garcia" w:date="2018-08-10T17:59:00Z">
          <w:r w:rsidR="00AB6BF4" w:rsidDel="00F71708">
            <w:rPr>
              <w:sz w:val="24"/>
            </w:rPr>
            <w:delText>localization list</w:delText>
          </w:r>
        </w:del>
      </w:ins>
      <w:del w:id="773" w:author="Pablo Gomez Garcia" w:date="2018-08-10T17:59:00Z">
        <w:r w:rsidR="00F55972" w:rsidDel="00F71708">
          <w:rPr>
            <w:sz w:val="24"/>
          </w:rPr>
          <w:delText xml:space="preserve"> that </w:delText>
        </w:r>
      </w:del>
      <w:ins w:id="774" w:author="Melike Lakadamyali" w:date="2017-12-31T00:23:00Z">
        <w:del w:id="775" w:author="Pablo Gomez Garcia" w:date="2018-08-10T17:59:00Z">
          <w:r w:rsidR="00AB6BF4" w:rsidDel="00F71708">
            <w:rPr>
              <w:sz w:val="24"/>
            </w:rPr>
            <w:delText xml:space="preserve">now </w:delText>
          </w:r>
        </w:del>
      </w:ins>
      <w:del w:id="776" w:author="Pablo Gomez Garcia" w:date="2018-08-10T17:59:00Z">
        <w:r w:rsidR="00F55972" w:rsidDel="00F71708">
          <w:rPr>
            <w:sz w:val="24"/>
          </w:rPr>
          <w:delText>specifies the channel of the localization).</w:delText>
        </w:r>
      </w:del>
    </w:p>
    <w:p w14:paraId="4B827D8F" w14:textId="6AA5A40D" w:rsidR="00DE5F38" w:rsidRPr="00DE5F38" w:rsidDel="00F71708" w:rsidRDefault="00DE5F38">
      <w:pPr>
        <w:jc w:val="both"/>
        <w:rPr>
          <w:del w:id="777" w:author="Pablo Gomez Garcia" w:date="2018-08-10T17:59:00Z"/>
          <w:sz w:val="24"/>
        </w:rPr>
      </w:pPr>
      <w:del w:id="778" w:author="Pablo Gomez Garcia" w:date="2018-08-10T17:59:00Z">
        <w:r w:rsidRPr="00DE5F38" w:rsidDel="00F71708">
          <w:rPr>
            <w:sz w:val="24"/>
          </w:rPr>
          <w:delText>- Check the resulting localizations in Insight3</w:delText>
        </w:r>
      </w:del>
      <w:ins w:id="779" w:author="Melike Lakadamyali" w:date="2017-12-31T00:23:00Z">
        <w:del w:id="780" w:author="Pablo Gomez Garcia" w:date="2018-08-10T17:59:00Z">
          <w:r w:rsidR="00023373" w:rsidDel="00F71708">
            <w:rPr>
              <w:sz w:val="24"/>
            </w:rPr>
            <w:delText xml:space="preserve"> or appropriate visu</w:delText>
          </w:r>
        </w:del>
      </w:ins>
      <w:ins w:id="781" w:author="Melike Lakadamyali" w:date="2017-12-31T00:24:00Z">
        <w:del w:id="782" w:author="Pablo Gomez Garcia" w:date="2018-08-10T17:59:00Z">
          <w:r w:rsidR="00023373" w:rsidDel="00F71708">
            <w:rPr>
              <w:sz w:val="24"/>
            </w:rPr>
            <w:delText>alization software</w:delText>
          </w:r>
        </w:del>
      </w:ins>
      <w:del w:id="783" w:author="Pablo Gomez Garcia" w:date="2018-08-10T17:59:00Z">
        <w:r w:rsidRPr="00DE5F38" w:rsidDel="00F71708">
          <w:rPr>
            <w:sz w:val="24"/>
          </w:rPr>
          <w:delText xml:space="preserve">. There </w:delText>
        </w:r>
        <w:r w:rsidR="00F55972" w:rsidDel="00F71708">
          <w:rPr>
            <w:sz w:val="24"/>
          </w:rPr>
          <w:delText xml:space="preserve">should be very little crosstalk and the fluorophores should have been classified into the different channels. </w:delText>
        </w:r>
      </w:del>
    </w:p>
    <w:p w14:paraId="6817B9B4" w14:textId="526F51ED" w:rsidR="00DE5F38" w:rsidRPr="00DE5F38" w:rsidDel="00F71708" w:rsidRDefault="00DE5F38">
      <w:pPr>
        <w:jc w:val="both"/>
        <w:rPr>
          <w:del w:id="784" w:author="Pablo Gomez Garcia" w:date="2018-08-10T17:59:00Z"/>
          <w:sz w:val="24"/>
        </w:rPr>
      </w:pPr>
      <w:del w:id="785" w:author="Pablo Gomez Garcia" w:date="2018-08-10T17:59:00Z">
        <w:r w:rsidRPr="00DE5F38" w:rsidDel="00F71708">
          <w:rPr>
            <w:sz w:val="24"/>
          </w:rPr>
          <w:delText xml:space="preserve">- If you are happy with the results, </w:delText>
        </w:r>
      </w:del>
      <w:ins w:id="786" w:author="Melike Lakadamyali" w:date="2017-12-31T00:24:00Z">
        <w:del w:id="787" w:author="Pablo Gomez Garcia" w:date="2018-08-10T17:59:00Z">
          <w:r w:rsidR="00023373" w:rsidDel="00F71708">
            <w:rPr>
              <w:sz w:val="24"/>
            </w:rPr>
            <w:delText>t</w:delText>
          </w:r>
        </w:del>
      </w:ins>
      <w:del w:id="788" w:author="Pablo Gomez Garcia" w:date="2018-08-10T17:59:00Z">
        <w:r w:rsidRPr="00DE5F38" w:rsidDel="00F71708">
          <w:rPr>
            <w:sz w:val="24"/>
          </w:rPr>
          <w:delText>Test SVC on the single-frame data set.</w:delText>
        </w:r>
        <w:r w:rsidR="00E801DF" w:rsidDel="00F71708">
          <w:rPr>
            <w:sz w:val="24"/>
          </w:rPr>
          <w:delText xml:space="preserve"> Note that different </w:delText>
        </w:r>
      </w:del>
      <w:ins w:id="789" w:author="Melike Lakadamyali" w:date="2017-12-31T00:24:00Z">
        <w:del w:id="790" w:author="Pablo Gomez Garcia" w:date="2018-08-10T17:59:00Z">
          <w:r w:rsidR="00023373" w:rsidDel="00F71708">
            <w:rPr>
              <w:sz w:val="24"/>
            </w:rPr>
            <w:delText>r</w:delText>
          </w:r>
        </w:del>
      </w:ins>
      <w:del w:id="791" w:author="Pablo Gomez Garcia" w:date="2018-08-10T17:59:00Z">
        <w:r w:rsidR="00E801DF" w:rsidDel="00F71708">
          <w:rPr>
            <w:sz w:val="24"/>
          </w:rPr>
          <w:delText xml:space="preserve">Rejection ratios can used for single- and multi-frame localizations. Typically in single-frame localizations one needs to be </w:delText>
        </w:r>
      </w:del>
      <w:ins w:id="792" w:author="Melike Lakadamyali" w:date="2017-12-31T00:24:00Z">
        <w:del w:id="793" w:author="Pablo Gomez Garcia" w:date="2018-08-10T17:59:00Z">
          <w:r w:rsidR="00023373" w:rsidDel="00F71708">
            <w:rPr>
              <w:sz w:val="24"/>
            </w:rPr>
            <w:delText xml:space="preserve">more </w:delText>
          </w:r>
        </w:del>
      </w:ins>
      <w:del w:id="794" w:author="Pablo Gomez Garcia" w:date="2018-08-10T17:59:00Z">
        <w:r w:rsidR="00E801DF" w:rsidDel="00F71708">
          <w:rPr>
            <w:sz w:val="24"/>
          </w:rPr>
          <w:delText>restrictive.</w:delText>
        </w:r>
      </w:del>
    </w:p>
    <w:p w14:paraId="713C17AA" w14:textId="1855D4D1" w:rsidR="00DE5F38" w:rsidRPr="00DE5F38" w:rsidDel="00F71708" w:rsidRDefault="00DE5F38">
      <w:pPr>
        <w:jc w:val="both"/>
        <w:rPr>
          <w:del w:id="795" w:author="Pablo Gomez Garcia" w:date="2018-08-10T17:59:00Z"/>
          <w:sz w:val="24"/>
        </w:rPr>
      </w:pPr>
      <w:del w:id="796" w:author="Pablo Gomez Garcia" w:date="2018-08-10T17:59:00Z">
        <w:r w:rsidRPr="00DE5F38" w:rsidDel="00F71708">
          <w:rPr>
            <w:sz w:val="24"/>
          </w:rPr>
          <w:delText>-</w:delText>
        </w:r>
        <w:r w:rsidR="00E801DF" w:rsidDel="00F71708">
          <w:rPr>
            <w:sz w:val="24"/>
          </w:rPr>
          <w:delText xml:space="preserve"> </w:delText>
        </w:r>
        <w:r w:rsidRPr="00DE5F38" w:rsidDel="00F71708">
          <w:rPr>
            <w:sz w:val="24"/>
          </w:rPr>
          <w:delText>Merge the single- and multi-frame localization</w:delText>
        </w:r>
        <w:r w:rsidDel="00F71708">
          <w:rPr>
            <w:sz w:val="24"/>
          </w:rPr>
          <w:delText>s together.</w:delText>
        </w:r>
        <w:r w:rsidR="001F0248" w:rsidDel="00F71708">
          <w:rPr>
            <w:sz w:val="24"/>
          </w:rPr>
          <w:delText xml:space="preserve"> This will merge all the accepted localizations from single- and multi-frame lists into a </w:delText>
        </w:r>
      </w:del>
      <w:ins w:id="797" w:author="Melike Lakadamyali" w:date="2017-12-31T00:24:00Z">
        <w:del w:id="798" w:author="Pablo Gomez Garcia" w:date="2018-08-10T17:59:00Z">
          <w:r w:rsidR="002B52EF" w:rsidDel="00F71708">
            <w:rPr>
              <w:sz w:val="24"/>
            </w:rPr>
            <w:delText>single .</w:delText>
          </w:r>
        </w:del>
      </w:ins>
      <w:del w:id="799" w:author="Pablo Gomez Garcia" w:date="2018-08-10T17:59:00Z">
        <w:r w:rsidR="001F0248" w:rsidDel="00F71708">
          <w:rPr>
            <w:sz w:val="24"/>
          </w:rPr>
          <w:delText>bin list with a suffix “</w:delText>
        </w:r>
        <w:r w:rsidR="001F0248" w:rsidRPr="001F0248" w:rsidDel="00F71708">
          <w:rPr>
            <w:sz w:val="24"/>
          </w:rPr>
          <w:delText>indiv_test_comb_SVC_list</w:delText>
        </w:r>
        <w:r w:rsidR="001F0248" w:rsidDel="00F71708">
          <w:rPr>
            <w:sz w:val="24"/>
          </w:rPr>
          <w:delText>”</w:delText>
        </w:r>
      </w:del>
    </w:p>
    <w:p w14:paraId="2964B677" w14:textId="1232FF5C" w:rsidR="00DE5F38" w:rsidDel="00F71708" w:rsidRDefault="00DE5F38">
      <w:pPr>
        <w:jc w:val="both"/>
        <w:rPr>
          <w:del w:id="800" w:author="Pablo Gomez Garcia" w:date="2018-08-10T17:59:00Z"/>
          <w:sz w:val="24"/>
        </w:rPr>
      </w:pPr>
      <w:del w:id="801" w:author="Pablo Gomez Garcia" w:date="2018-08-10T17:59:00Z">
        <w:r w:rsidRPr="00DE5F38" w:rsidDel="00F71708">
          <w:rPr>
            <w:sz w:val="24"/>
          </w:rPr>
          <w:delText xml:space="preserve">At this point you should have three new Insight3 .bin files with '_SVC_list.bin' suffixes. </w:delText>
        </w:r>
        <w:r w:rsidR="00CF31E0" w:rsidDel="00F71708">
          <w:rPr>
            <w:sz w:val="24"/>
          </w:rPr>
          <w:delText>These are the final outputs of the software.</w:delText>
        </w:r>
      </w:del>
    </w:p>
    <w:p w14:paraId="17B8C7AD" w14:textId="497B1EA0" w:rsidR="00CF31E0" w:rsidDel="00F71708" w:rsidRDefault="00CF31E0">
      <w:pPr>
        <w:jc w:val="both"/>
        <w:rPr>
          <w:del w:id="802" w:author="Pablo Gomez Garcia" w:date="2018-08-10T17:59:00Z"/>
          <w:sz w:val="24"/>
        </w:rPr>
      </w:pPr>
    </w:p>
    <w:p w14:paraId="26D10686" w14:textId="49F6E3E6" w:rsidR="00CF31E0" w:rsidDel="00F71708" w:rsidRDefault="00CF31E0">
      <w:pPr>
        <w:jc w:val="both"/>
        <w:rPr>
          <w:ins w:id="803" w:author="Pablo Gomez" w:date="2017-12-31T12:14:00Z"/>
          <w:del w:id="804" w:author="Pablo Gomez Garcia" w:date="2018-08-10T17:59:00Z"/>
          <w:b/>
          <w:sz w:val="28"/>
        </w:rPr>
      </w:pPr>
      <w:del w:id="805" w:author="Pablo Gomez Garcia" w:date="2018-08-10T17:59:00Z">
        <w:r w:rsidDel="00F71708">
          <w:rPr>
            <w:b/>
            <w:sz w:val="28"/>
          </w:rPr>
          <w:delText>6</w:delText>
        </w:r>
        <w:r w:rsidRPr="00C9047B" w:rsidDel="00F71708">
          <w:rPr>
            <w:b/>
            <w:sz w:val="28"/>
          </w:rPr>
          <w:delText xml:space="preserve">. </w:delText>
        </w:r>
        <w:r w:rsidDel="00F71708">
          <w:rPr>
            <w:b/>
            <w:sz w:val="28"/>
          </w:rPr>
          <w:delText xml:space="preserve">Use </w:delText>
        </w:r>
        <w:r w:rsidR="006223C4" w:rsidDel="00F71708">
          <w:rPr>
            <w:b/>
            <w:sz w:val="28"/>
          </w:rPr>
          <w:delText>for</w:delText>
        </w:r>
        <w:r w:rsidDel="00F71708">
          <w:rPr>
            <w:b/>
            <w:sz w:val="28"/>
          </w:rPr>
          <w:delText xml:space="preserve"> 3D</w:delText>
        </w:r>
        <w:r w:rsidR="006223C4" w:rsidDel="00F71708">
          <w:rPr>
            <w:b/>
            <w:sz w:val="28"/>
          </w:rPr>
          <w:delText xml:space="preserve"> localizations</w:delText>
        </w:r>
        <w:r w:rsidRPr="00C9047B" w:rsidDel="00F71708">
          <w:rPr>
            <w:b/>
            <w:sz w:val="28"/>
          </w:rPr>
          <w:delText>:</w:delText>
        </w:r>
      </w:del>
    </w:p>
    <w:p w14:paraId="05E8EDE0" w14:textId="50125AD1" w:rsidR="006D6125" w:rsidDel="00F71708" w:rsidRDefault="006D6125">
      <w:pPr>
        <w:jc w:val="both"/>
        <w:rPr>
          <w:ins w:id="806" w:author="Pablo Gomez" w:date="2017-12-31T12:14:00Z"/>
          <w:del w:id="807" w:author="Pablo Gomez Garcia" w:date="2018-08-10T17:59:00Z"/>
          <w:rFonts w:cs="Segoe UI"/>
          <w:color w:val="212121"/>
          <w:sz w:val="24"/>
          <w:szCs w:val="24"/>
          <w:shd w:val="clear" w:color="auto" w:fill="FFFFFF"/>
        </w:rPr>
      </w:pPr>
      <w:ins w:id="808" w:author="Pablo Gomez" w:date="2017-12-31T12:14:00Z">
        <w:del w:id="809" w:author="Pablo Gomez Garcia" w:date="2018-08-10T17:59:00Z">
          <w:r w:rsidDel="00F71708">
            <w:rPr>
              <w:rFonts w:cs="Segoe UI"/>
              <w:color w:val="212121"/>
              <w:sz w:val="24"/>
              <w:szCs w:val="24"/>
              <w:shd w:val="clear" w:color="auto" w:fill="FFFFFF"/>
            </w:rPr>
            <w:delText xml:space="preserve">The </w:delText>
          </w:r>
        </w:del>
      </w:ins>
      <w:ins w:id="810" w:author="Pablo Gomez" w:date="2017-12-31T12:15:00Z">
        <w:del w:id="811" w:author="Pablo Gomez Garcia" w:date="2018-08-10T17:59:00Z">
          <w:r w:rsidDel="00F71708">
            <w:rPr>
              <w:rFonts w:cs="Segoe UI"/>
              <w:color w:val="212121"/>
              <w:sz w:val="24"/>
              <w:szCs w:val="24"/>
              <w:shd w:val="clear" w:color="auto" w:fill="FFFFFF"/>
            </w:rPr>
            <w:delText>appropriate</w:delText>
          </w:r>
        </w:del>
      </w:ins>
      <w:ins w:id="812" w:author="Pablo Gomez" w:date="2017-12-31T12:14:00Z">
        <w:del w:id="813" w:author="Pablo Gomez Garcia" w:date="2018-08-10T17:59:00Z">
          <w:r w:rsidDel="00F71708">
            <w:rPr>
              <w:rFonts w:cs="Segoe UI"/>
              <w:color w:val="212121"/>
              <w:sz w:val="24"/>
              <w:szCs w:val="24"/>
              <w:shd w:val="clear" w:color="auto" w:fill="FFFFFF"/>
            </w:rPr>
            <w:delText xml:space="preserve"> </w:delText>
          </w:r>
        </w:del>
      </w:ins>
      <w:ins w:id="814" w:author="Pablo Gomez" w:date="2017-12-31T12:15:00Z">
        <w:del w:id="815" w:author="Pablo Gomez Garcia" w:date="2018-08-10T17:59:00Z">
          <w:r w:rsidDel="00F71708">
            <w:rPr>
              <w:rFonts w:cs="Segoe UI"/>
              <w:color w:val="212121"/>
              <w:sz w:val="24"/>
              <w:szCs w:val="24"/>
              <w:shd w:val="clear" w:color="auto" w:fill="FFFFFF"/>
            </w:rPr>
            <w:delText>z-calibration files for each fluorophore must be contained on the cal#z folders. Those value</w:delText>
          </w:r>
        </w:del>
      </w:ins>
      <w:ins w:id="816" w:author="Pablo Gomez" w:date="2017-12-31T12:16:00Z">
        <w:del w:id="817" w:author="Pablo Gomez Garcia" w:date="2018-08-10T17:59:00Z">
          <w:r w:rsidDel="00F71708">
            <w:rPr>
              <w:rFonts w:cs="Segoe UI"/>
              <w:color w:val="212121"/>
              <w:sz w:val="24"/>
              <w:szCs w:val="24"/>
              <w:shd w:val="clear" w:color="auto" w:fill="FFFFFF"/>
            </w:rPr>
            <w:delText>s will be use</w:delText>
          </w:r>
        </w:del>
      </w:ins>
      <w:ins w:id="818" w:author="Pablo Gomez" w:date="2017-12-31T12:14:00Z">
        <w:del w:id="819" w:author="Pablo Gomez Garcia" w:date="2018-08-10T17:59:00Z">
          <w:r w:rsidDel="00F71708">
            <w:rPr>
              <w:rFonts w:cs="Segoe UI"/>
              <w:color w:val="212121"/>
              <w:sz w:val="24"/>
              <w:szCs w:val="24"/>
              <w:shd w:val="clear" w:color="auto" w:fill="FFFFFF"/>
            </w:rPr>
            <w:delText xml:space="preserve"> according to Huang et al, Science, 2008</w:delText>
          </w:r>
          <w:r w:rsidDel="00F71708">
            <w:rPr>
              <w:rFonts w:cs="Segoe UI"/>
              <w:color w:val="212121"/>
              <w:sz w:val="24"/>
              <w:szCs w:val="24"/>
              <w:shd w:val="clear" w:color="auto" w:fill="FFFFFF"/>
            </w:rPr>
            <w:fldChar w:fldCharType="begin"/>
          </w:r>
          <w:r w:rsidDel="00F71708">
            <w:rPr>
              <w:rFonts w:cs="Segoe UI"/>
              <w:color w:val="212121"/>
              <w:sz w:val="24"/>
              <w:szCs w:val="24"/>
              <w:shd w:val="clear" w:color="auto" w:fill="FFFFFF"/>
            </w:rPr>
            <w:delInstrText xml:space="preserve"> ADDIN EN.CITE &lt;EndNote&gt;&lt;Cite&gt;&lt;Author&gt;Huang&lt;/Author&gt;&lt;Year&gt;2008&lt;/Year&gt;&lt;RecNum&gt;77&lt;/RecNum&gt;&lt;DisplayText&gt;&lt;style face="superscript"&gt;1&lt;/style&gt;&lt;/DisplayText&gt;&lt;record&gt;&lt;rec-number&gt;77&lt;/rec-number&gt;&lt;foreign-keys&gt;&lt;key app="EN" db-id="axpxs5d52dr92ne5rduxvd0zewfzr5d2s9ta" timestamp="1513976367"&gt;77&lt;/key&gt;&lt;/foreign-keys&gt;&lt;ref-type name="Journal Article"&gt;17&lt;/ref-type&gt;&lt;contributors&gt;&lt;authors&gt;&lt;author&gt;Huang, B.&lt;/author&gt;&lt;author&gt;Wang, W.&lt;/author&gt;&lt;author&gt;Bates, M.&lt;/author&gt;&lt;author&gt;Zhuang, X.&lt;/author&gt;&lt;/authors&gt;&lt;/contributors&gt;&lt;auth-address&gt;Howard Hughes Medical Institute, Harvard University, Cambridge, MA 02138, USA.&lt;/auth-address&gt;&lt;titles&gt;&lt;title&gt;Three-dimensional super-resolution imaging by stochastic optical reconstruction microscopy&lt;/title&gt;&lt;secondary-title&gt;Science&lt;/secondary-title&gt;&lt;/titles&gt;&lt;periodical&gt;&lt;full-title&gt;Science&lt;/full-title&gt;&lt;/periodical&gt;&lt;pages&gt;810-3&lt;/pages&gt;&lt;volume&gt;319&lt;/volume&gt;&lt;number&gt;5864&lt;/number&gt;&lt;keywords&gt;&lt;keyword&gt;Animals&lt;/keyword&gt;&lt;keyword&gt;Carbocyanines&lt;/keyword&gt;&lt;keyword&gt;Cell Line&lt;/keyword&gt;&lt;keyword&gt;Cercopithecus aethiops&lt;/keyword&gt;&lt;keyword&gt;Clathrin&lt;/keyword&gt;&lt;keyword&gt;Coated Pits, Cell-Membrane/*ultrastructure&lt;/keyword&gt;&lt;keyword&gt;Cyclic AMP/analogs &amp;amp; derivatives&lt;/keyword&gt;&lt;keyword&gt;Fluorescent Antibody Technique&lt;/keyword&gt;&lt;keyword&gt;Fluorescent Dyes&lt;/keyword&gt;&lt;keyword&gt;Image Processing, Computer-Assisted&lt;/keyword&gt;&lt;keyword&gt;*Imaging, Three-Dimensional/instrumentation/methods&lt;/keyword&gt;&lt;keyword&gt;*Microscopy, Fluorescence/instrumentation/methods&lt;/keyword&gt;&lt;keyword&gt;Microtubules/*ultrastructure&lt;/keyword&gt;&lt;keyword&gt;*Nanotechnology&lt;/keyword&gt;&lt;keyword&gt;Quantum Dots&lt;/keyword&gt;&lt;keyword&gt;Stochastic Processes&lt;/keyword&gt;&lt;keyword&gt;Streptavidin&lt;/keyword&gt;&lt;/keywords&gt;&lt;dates&gt;&lt;year&gt;2008&lt;/year&gt;&lt;pub-dates&gt;&lt;date&gt;Feb 8&lt;/date&gt;&lt;/pub-dates&gt;&lt;/dates&gt;&lt;isbn&gt;1095-9203 (Electronic)&amp;#xD;0036-8075 (Linking)&lt;/isbn&gt;&lt;accession-num&gt;18174397&lt;/accession-num&gt;&lt;urls&gt;&lt;related-urls&gt;&lt;url&gt;https://www.ncbi.nlm.nih.gov/pubmed/18174397&lt;/url&gt;&lt;/related-urls&gt;&lt;/urls&gt;&lt;custom2&gt;PMC2633023&lt;/custom2&gt;&lt;electronic-resource-num&gt;10.1126/science.1153529&lt;/electronic-resource-num&gt;&lt;/record&gt;&lt;/Cite&gt;&lt;/EndNote&gt;</w:delInstrText>
          </w:r>
          <w:r w:rsidDel="00F71708">
            <w:rPr>
              <w:rFonts w:cs="Segoe UI"/>
              <w:color w:val="212121"/>
              <w:sz w:val="24"/>
              <w:szCs w:val="24"/>
              <w:shd w:val="clear" w:color="auto" w:fill="FFFFFF"/>
            </w:rPr>
            <w:fldChar w:fldCharType="separate"/>
          </w:r>
          <w:r w:rsidRPr="00C707A2" w:rsidDel="00F71708">
            <w:rPr>
              <w:rFonts w:cs="Segoe UI"/>
              <w:noProof/>
              <w:color w:val="212121"/>
              <w:sz w:val="24"/>
              <w:szCs w:val="24"/>
              <w:shd w:val="clear" w:color="auto" w:fill="FFFFFF"/>
              <w:vertAlign w:val="superscript"/>
            </w:rPr>
            <w:delText>1</w:delText>
          </w:r>
          <w:r w:rsidDel="00F71708">
            <w:rPr>
              <w:rFonts w:cs="Segoe UI"/>
              <w:color w:val="212121"/>
              <w:sz w:val="24"/>
              <w:szCs w:val="24"/>
              <w:shd w:val="clear" w:color="auto" w:fill="FFFFFF"/>
            </w:rPr>
            <w:fldChar w:fldCharType="end"/>
          </w:r>
          <w:r w:rsidDel="00F71708">
            <w:rPr>
              <w:rFonts w:cs="Segoe UI"/>
              <w:color w:val="212121"/>
              <w:sz w:val="24"/>
              <w:szCs w:val="24"/>
              <w:shd w:val="clear" w:color="auto" w:fill="FFFFFF"/>
            </w:rPr>
            <w:delText>. These are text file</w:delText>
          </w:r>
        </w:del>
      </w:ins>
      <w:ins w:id="820" w:author="Pablo Gomez" w:date="2017-12-31T12:16:00Z">
        <w:del w:id="821" w:author="Pablo Gomez Garcia" w:date="2018-08-10T17:59:00Z">
          <w:r w:rsidDel="00F71708">
            <w:rPr>
              <w:rFonts w:cs="Segoe UI"/>
              <w:color w:val="212121"/>
              <w:sz w:val="24"/>
              <w:szCs w:val="24"/>
              <w:shd w:val="clear" w:color="auto" w:fill="FFFFFF"/>
            </w:rPr>
            <w:delText>s</w:delText>
          </w:r>
        </w:del>
      </w:ins>
      <w:ins w:id="822" w:author="Pablo Gomez" w:date="2017-12-31T12:14:00Z">
        <w:del w:id="823" w:author="Pablo Gomez Garcia" w:date="2018-08-10T17:59:00Z">
          <w:r w:rsidDel="00F71708">
            <w:rPr>
              <w:rFonts w:cs="Segoe UI"/>
              <w:color w:val="212121"/>
              <w:sz w:val="24"/>
              <w:szCs w:val="24"/>
              <w:shd w:val="clear" w:color="auto" w:fill="FFFFFF"/>
            </w:rPr>
            <w:delText xml:space="preserve"> </w:delText>
          </w:r>
        </w:del>
      </w:ins>
      <w:ins w:id="824" w:author="Pablo Gomez" w:date="2017-12-31T12:16:00Z">
        <w:del w:id="825" w:author="Pablo Gomez Garcia" w:date="2018-08-10T17:59:00Z">
          <w:r w:rsidDel="00F71708">
            <w:rPr>
              <w:rFonts w:cs="Segoe UI"/>
              <w:color w:val="212121"/>
              <w:sz w:val="24"/>
              <w:szCs w:val="24"/>
              <w:shd w:val="clear" w:color="auto" w:fill="FFFFFF"/>
            </w:rPr>
            <w:delText>with</w:delText>
          </w:r>
        </w:del>
      </w:ins>
      <w:ins w:id="826" w:author="Pablo Gomez" w:date="2017-12-31T12:14:00Z">
        <w:del w:id="827" w:author="Pablo Gomez Garcia" w:date="2018-08-10T17:59:00Z">
          <w:r w:rsidDel="00F71708">
            <w:rPr>
              <w:rFonts w:cs="Segoe UI"/>
              <w:color w:val="212121"/>
              <w:sz w:val="24"/>
              <w:szCs w:val="24"/>
              <w:shd w:val="clear" w:color="auto" w:fill="FFFFFF"/>
            </w:rPr>
            <w:delText xml:space="preserve"> the format below (without spaces)</w:delText>
          </w:r>
        </w:del>
      </w:ins>
      <w:ins w:id="828" w:author="Pablo Gomez" w:date="2017-12-31T12:16:00Z">
        <w:del w:id="829" w:author="Pablo Gomez Garcia" w:date="2018-08-10T17:59:00Z">
          <w:r w:rsidR="00F36CA8" w:rsidDel="00F71708">
            <w:rPr>
              <w:rFonts w:cs="Segoe UI"/>
              <w:color w:val="212121"/>
              <w:sz w:val="24"/>
              <w:szCs w:val="24"/>
              <w:shd w:val="clear" w:color="auto" w:fill="FFFFFF"/>
            </w:rPr>
            <w:delText>, and values obtained experimentally with fluorescent beads for different colors</w:delText>
          </w:r>
        </w:del>
      </w:ins>
      <w:ins w:id="830" w:author="Pablo Gomez" w:date="2017-12-31T12:14:00Z">
        <w:del w:id="831" w:author="Pablo Gomez Garcia" w:date="2018-08-10T17:59:00Z">
          <w:r w:rsidDel="00F71708">
            <w:rPr>
              <w:rFonts w:cs="Segoe UI"/>
              <w:color w:val="212121"/>
              <w:sz w:val="24"/>
              <w:szCs w:val="24"/>
              <w:shd w:val="clear" w:color="auto" w:fill="FFFFFF"/>
            </w:rPr>
            <w:delText>:</w:delText>
          </w:r>
        </w:del>
      </w:ins>
    </w:p>
    <w:p w14:paraId="0B18C6A5" w14:textId="693700B2" w:rsidR="006D6125" w:rsidRPr="006D6125" w:rsidDel="00F71708" w:rsidRDefault="006D6125">
      <w:pPr>
        <w:jc w:val="both"/>
        <w:rPr>
          <w:del w:id="832" w:author="Pablo Gomez Garcia" w:date="2018-08-10T17:59:00Z"/>
          <w:rFonts w:cs="Segoe UI"/>
          <w:color w:val="212121"/>
          <w:sz w:val="24"/>
          <w:szCs w:val="24"/>
          <w:shd w:val="clear" w:color="auto" w:fill="FFFFFF"/>
          <w:rPrChange w:id="833" w:author="Pablo Gomez" w:date="2017-12-31T12:14:00Z">
            <w:rPr>
              <w:del w:id="834" w:author="Pablo Gomez Garcia" w:date="2018-08-10T17:59:00Z"/>
              <w:b/>
              <w:sz w:val="28"/>
            </w:rPr>
          </w:rPrChange>
        </w:rPr>
      </w:pPr>
      <w:ins w:id="835" w:author="Pablo Gomez" w:date="2017-12-31T12:14:00Z">
        <w:del w:id="836" w:author="Pablo Gomez Garcia" w:date="2018-08-10T17:59:00Z">
          <w:r w:rsidRPr="00D3718D" w:rsidDel="00F71708">
            <w:rPr>
              <w:rFonts w:cs="Segoe UI"/>
              <w:color w:val="212121"/>
              <w:sz w:val="24"/>
              <w:szCs w:val="24"/>
              <w:shd w:val="clear" w:color="auto" w:fill="FFFFFF"/>
            </w:rPr>
            <w:delText>wx0=3</w:delText>
          </w:r>
          <w:r w:rsidDel="00F71708">
            <w:rPr>
              <w:rFonts w:cs="Segoe UI"/>
              <w:color w:val="212121"/>
              <w:sz w:val="24"/>
              <w:szCs w:val="24"/>
              <w:shd w:val="clear" w:color="auto" w:fill="FFFFFF"/>
            </w:rPr>
            <w:delText>10.48;zrx=313.46;gx=-185.24;Ax=-</w:delText>
          </w:r>
          <w:r w:rsidRPr="00D3718D" w:rsidDel="00F71708">
            <w:rPr>
              <w:rFonts w:cs="Segoe UI"/>
              <w:color w:val="212121"/>
              <w:sz w:val="24"/>
              <w:szCs w:val="24"/>
              <w:shd w:val="clear" w:color="auto" w:fill="FFFFFF"/>
            </w:rPr>
            <w:delText>0.27752;Bx=0.01521;Cx=0.0000;Dx=0.000000;</w:delText>
          </w:r>
          <w:r w:rsidDel="00F71708">
            <w:rPr>
              <w:rFonts w:cs="Segoe UI"/>
              <w:color w:val="212121"/>
              <w:sz w:val="24"/>
              <w:szCs w:val="24"/>
              <w:shd w:val="clear" w:color="auto" w:fill="FFFFFF"/>
            </w:rPr>
            <w:delText xml:space="preserve"> </w:delText>
          </w:r>
          <w:r w:rsidRPr="00D3718D" w:rsidDel="00F71708">
            <w:rPr>
              <w:rFonts w:cs="Segoe UI"/>
              <w:color w:val="212121"/>
              <w:sz w:val="24"/>
              <w:szCs w:val="24"/>
              <w:shd w:val="clear" w:color="auto" w:fill="FFFFFF"/>
            </w:rPr>
            <w:delText>wy0=275.73;zry=426.75;gy=264.75;Ay=-0.39166;By=0.02283;Cy=0.0000;Dy=0.000000</w:delText>
          </w:r>
        </w:del>
      </w:ins>
    </w:p>
    <w:p w14:paraId="3BF411E1" w14:textId="5A867C14" w:rsidR="005A3C52" w:rsidRPr="005A3C52" w:rsidDel="00F71708" w:rsidRDefault="005A3C52">
      <w:pPr>
        <w:jc w:val="both"/>
        <w:rPr>
          <w:del w:id="837" w:author="Pablo Gomez Garcia" w:date="2018-08-10T17:59:00Z"/>
          <w:sz w:val="24"/>
        </w:rPr>
      </w:pPr>
      <w:del w:id="838" w:author="Pablo Gomez Garcia" w:date="2018-08-10T17:59:00Z">
        <w:r w:rsidDel="00F71708">
          <w:rPr>
            <w:sz w:val="24"/>
          </w:rPr>
          <w:delText xml:space="preserve">For its use with 3D </w:delText>
        </w:r>
      </w:del>
      <w:ins w:id="839" w:author="Pablo Gomez" w:date="2017-12-31T12:17:00Z">
        <w:del w:id="840" w:author="Pablo Gomez Garcia" w:date="2018-08-10T17:59:00Z">
          <w:r w:rsidR="00750E08" w:rsidDel="00F71708">
            <w:rPr>
              <w:sz w:val="24"/>
            </w:rPr>
            <w:delText xml:space="preserve">application </w:delText>
          </w:r>
        </w:del>
      </w:ins>
      <w:del w:id="841" w:author="Pablo Gomez Garcia" w:date="2018-08-10T17:59:00Z">
        <w:r w:rsidDel="00F71708">
          <w:rPr>
            <w:sz w:val="24"/>
          </w:rPr>
          <w:delText>(PSF engineering approach, see Supplementary material), the same procedure should be followed, but:</w:delText>
        </w:r>
      </w:del>
    </w:p>
    <w:p w14:paraId="1D5EBE5B" w14:textId="04929732" w:rsidR="00DE5F38" w:rsidDel="00F71708" w:rsidRDefault="005A3C52">
      <w:pPr>
        <w:jc w:val="both"/>
        <w:rPr>
          <w:del w:id="842" w:author="Pablo Gomez Garcia" w:date="2018-08-10T17:59:00Z"/>
          <w:sz w:val="24"/>
        </w:rPr>
      </w:pPr>
      <w:del w:id="843" w:author="Pablo Gomez Garcia" w:date="2018-08-10T17:59:00Z">
        <w:r w:rsidDel="00F71708">
          <w:rPr>
            <w:sz w:val="24"/>
          </w:rPr>
          <w:delText xml:space="preserve">- In the single molecule localization step with Insight3 </w:delText>
        </w:r>
        <w:r w:rsidR="00DE5F38" w:rsidRPr="00DE5F38" w:rsidDel="00F71708">
          <w:rPr>
            <w:sz w:val="24"/>
          </w:rPr>
          <w:delText>in</w:delText>
        </w:r>
        <w:r w:rsidDel="00F71708">
          <w:rPr>
            <w:sz w:val="24"/>
          </w:rPr>
          <w:delText xml:space="preserve"> the background-subtracted data the astigmatic fit should be used</w:delText>
        </w:r>
        <w:r w:rsidR="00DE5F38" w:rsidRPr="00DE5F38" w:rsidDel="00F71708">
          <w:rPr>
            <w:sz w:val="24"/>
          </w:rPr>
          <w:delText>.</w:delText>
        </w:r>
        <w:r w:rsidDel="00F71708">
          <w:rPr>
            <w:sz w:val="24"/>
          </w:rPr>
          <w:delText xml:space="preserve"> This will save two parameters in the localization list that contain the shape of the elliptical Point Spread Functions (see Supplementary material).</w:delText>
        </w:r>
        <w:r w:rsidR="00460250" w:rsidDel="00F71708">
          <w:rPr>
            <w:sz w:val="24"/>
          </w:rPr>
          <w:delText xml:space="preserve"> Here, </w:delText>
        </w:r>
        <w:r w:rsidR="00460250" w:rsidRPr="00DE5F38" w:rsidDel="00F71708">
          <w:rPr>
            <w:sz w:val="24"/>
          </w:rPr>
          <w:delText xml:space="preserve">the ax and w values are written into the *filename*_no_bg.bin file. </w:delText>
        </w:r>
      </w:del>
    </w:p>
    <w:p w14:paraId="56B965D3" w14:textId="56CC34B5" w:rsidR="005A3C52" w:rsidRPr="00DE5F38" w:rsidDel="00F71708" w:rsidRDefault="005A3C52">
      <w:pPr>
        <w:jc w:val="both"/>
        <w:rPr>
          <w:del w:id="844" w:author="Pablo Gomez Garcia" w:date="2018-08-10T17:59:00Z"/>
          <w:sz w:val="24"/>
        </w:rPr>
      </w:pPr>
      <w:del w:id="845" w:author="Pablo Gomez Garcia" w:date="2018-08-10T17:59:00Z">
        <w:r w:rsidDel="00F71708">
          <w:rPr>
            <w:sz w:val="24"/>
          </w:rPr>
          <w:delText>After all the procedure</w:delText>
        </w:r>
        <w:r w:rsidR="00460250" w:rsidDel="00F71708">
          <w:rPr>
            <w:sz w:val="24"/>
          </w:rPr>
          <w:delText xml:space="preserve"> of demodulation and classification (see </w:delText>
        </w:r>
        <w:r w:rsidR="00460250" w:rsidRPr="00B019FA" w:rsidDel="00F71708">
          <w:rPr>
            <w:b/>
            <w:sz w:val="24"/>
          </w:rPr>
          <w:delText>steps 3</w:delText>
        </w:r>
        <w:r w:rsidR="00460250" w:rsidDel="00F71708">
          <w:rPr>
            <w:sz w:val="24"/>
          </w:rPr>
          <w:delText xml:space="preserve"> and </w:delText>
        </w:r>
        <w:r w:rsidR="00460250" w:rsidRPr="00B019FA" w:rsidDel="00F71708">
          <w:rPr>
            <w:b/>
            <w:sz w:val="24"/>
          </w:rPr>
          <w:delText>5</w:delText>
        </w:r>
        <w:r w:rsidR="00460250" w:rsidDel="00F71708">
          <w:rPr>
            <w:sz w:val="24"/>
          </w:rPr>
          <w:delText>)</w:delText>
        </w:r>
        <w:r w:rsidDel="00F71708">
          <w:rPr>
            <w:sz w:val="24"/>
          </w:rPr>
          <w:delText>:</w:delText>
        </w:r>
      </w:del>
    </w:p>
    <w:p w14:paraId="21843568" w14:textId="33266BBB" w:rsidR="00C707A2" w:rsidDel="00F71708" w:rsidRDefault="005A3C52">
      <w:pPr>
        <w:jc w:val="both"/>
        <w:rPr>
          <w:del w:id="846" w:author="Pablo Gomez Garcia" w:date="2018-08-10T17:59:00Z"/>
          <w:sz w:val="24"/>
        </w:rPr>
      </w:pPr>
      <w:del w:id="847" w:author="Pablo Gomez Garcia" w:date="2018-08-10T17:59:00Z">
        <w:r w:rsidDel="00F71708">
          <w:rPr>
            <w:sz w:val="24"/>
          </w:rPr>
          <w:delText xml:space="preserve">- </w:delText>
        </w:r>
        <w:r w:rsidR="00DE5F38" w:rsidRPr="00DE5F38" w:rsidDel="00F71708">
          <w:rPr>
            <w:sz w:val="24"/>
          </w:rPr>
          <w:delText>Calculate the real position of each localization</w:delText>
        </w:r>
        <w:r w:rsidR="0084073F" w:rsidDel="00F71708">
          <w:rPr>
            <w:sz w:val="24"/>
          </w:rPr>
          <w:delText xml:space="preserve"> on the merged list</w:delText>
        </w:r>
        <w:r w:rsidR="00DE5F38" w:rsidRPr="00DE5F38" w:rsidDel="00F71708">
          <w:rPr>
            <w:sz w:val="24"/>
          </w:rPr>
          <w:delText xml:space="preserve"> (</w:delText>
        </w:r>
        <w:r w:rsidR="00FA61B5" w:rsidDel="00F71708">
          <w:rPr>
            <w:sz w:val="24"/>
          </w:rPr>
          <w:delText>appropriate z</w:delText>
        </w:r>
        <w:r w:rsidR="00DE5F38" w:rsidRPr="00DE5F38" w:rsidDel="00F71708">
          <w:rPr>
            <w:sz w:val="24"/>
          </w:rPr>
          <w:delText xml:space="preserve"> calib</w:delText>
        </w:r>
        <w:r w:rsidR="00FA61B5" w:rsidDel="00F71708">
          <w:rPr>
            <w:sz w:val="24"/>
          </w:rPr>
          <w:delText xml:space="preserve">ration files should be selected </w:delText>
        </w:r>
        <w:r w:rsidR="00DE5F38" w:rsidRPr="00DE5F38" w:rsidDel="00F71708">
          <w:rPr>
            <w:sz w:val="24"/>
          </w:rPr>
          <w:delText xml:space="preserve">in lower-right panel). This step produces </w:delText>
        </w:r>
        <w:r w:rsidR="0084073F" w:rsidDel="00F71708">
          <w:rPr>
            <w:sz w:val="24"/>
          </w:rPr>
          <w:delText xml:space="preserve">a new </w:delText>
        </w:r>
      </w:del>
      <w:ins w:id="848" w:author="Melike Lakadamyali" w:date="2017-12-31T00:26:00Z">
        <w:del w:id="849" w:author="Pablo Gomez Garcia" w:date="2018-08-10T17:59:00Z">
          <w:r w:rsidR="00103F04" w:rsidDel="00F71708">
            <w:rPr>
              <w:sz w:val="24"/>
            </w:rPr>
            <w:delText>.</w:delText>
          </w:r>
        </w:del>
      </w:ins>
      <w:del w:id="850" w:author="Pablo Gomez Garcia" w:date="2018-08-10T17:59:00Z">
        <w:r w:rsidR="0084073F" w:rsidDel="00F71708">
          <w:rPr>
            <w:sz w:val="24"/>
          </w:rPr>
          <w:delText>bin file with the suffix:</w:delText>
        </w:r>
        <w:r w:rsidR="00DE5F38" w:rsidRPr="00DE5F38" w:rsidDel="00F71708">
          <w:rPr>
            <w:sz w:val="24"/>
          </w:rPr>
          <w:delText xml:space="preserve"> in</w:delText>
        </w:r>
        <w:r w:rsidR="0084073F" w:rsidDel="00F71708">
          <w:rPr>
            <w:sz w:val="24"/>
          </w:rPr>
          <w:delText>div_Zcal_comb_SVC_list.bin file</w:delText>
        </w:r>
        <w:r w:rsidR="00DE5F38" w:rsidRPr="00DE5F38" w:rsidDel="00F71708">
          <w:rPr>
            <w:sz w:val="24"/>
          </w:rPr>
          <w:delText xml:space="preserve"> that contain the calibrated z-position of each local</w:delText>
        </w:r>
        <w:r w:rsidR="0084073F" w:rsidDel="00F71708">
          <w:rPr>
            <w:sz w:val="24"/>
          </w:rPr>
          <w:delText>ization</w:delText>
        </w:r>
      </w:del>
      <w:ins w:id="851" w:author="Pablo Gomez" w:date="2017-12-31T14:22:00Z">
        <w:del w:id="852" w:author="Pablo Gomez Garcia" w:date="2018-08-10T17:59:00Z">
          <w:r w:rsidR="00F1338D" w:rsidDel="00F71708">
            <w:rPr>
              <w:sz w:val="24"/>
            </w:rPr>
            <w:delText xml:space="preserve"> (i.e. </w:delText>
          </w:r>
          <w:r w:rsidR="00F1338D" w:rsidRPr="0022562E" w:rsidDel="00F71708">
            <w:rPr>
              <w:sz w:val="24"/>
            </w:rPr>
            <w:delText xml:space="preserve">Column </w:delText>
          </w:r>
          <w:r w:rsidR="00F1338D" w:rsidDel="00F71708">
            <w:rPr>
              <w:sz w:val="24"/>
            </w:rPr>
            <w:delText>17 of the localization list now specifies the z coordinate of each localization).</w:delText>
          </w:r>
        </w:del>
      </w:ins>
      <w:del w:id="853" w:author="Pablo Gomez Garcia" w:date="2018-08-10T17:59:00Z">
        <w:r w:rsidR="0084073F" w:rsidDel="00F71708">
          <w:rPr>
            <w:sz w:val="24"/>
          </w:rPr>
          <w:delText>.</w:delText>
        </w:r>
      </w:del>
    </w:p>
    <w:p w14:paraId="6801A3E1" w14:textId="63FFADD6" w:rsidR="00C707A2" w:rsidDel="00F71708" w:rsidRDefault="00C707A2">
      <w:pPr>
        <w:jc w:val="both"/>
        <w:rPr>
          <w:del w:id="854" w:author="Pablo Gomez Garcia" w:date="2018-08-10T17:59:00Z"/>
          <w:sz w:val="24"/>
        </w:rPr>
      </w:pPr>
    </w:p>
    <w:p w14:paraId="21F8EB6C" w14:textId="0320AE12" w:rsidR="00C707A2" w:rsidRPr="00C707A2" w:rsidDel="00F71708" w:rsidRDefault="00C707A2">
      <w:pPr>
        <w:jc w:val="both"/>
        <w:rPr>
          <w:del w:id="855" w:author="Pablo Gomez Garcia" w:date="2018-08-10T17:59:00Z"/>
        </w:rPr>
        <w:pPrChange w:id="856" w:author="Pablo Gomez Garcia" w:date="2018-08-10T17:59:00Z">
          <w:pPr>
            <w:pStyle w:val="EndNoteBibliography"/>
            <w:ind w:left="720" w:hanging="720"/>
          </w:pPr>
        </w:pPrChange>
      </w:pPr>
      <w:del w:id="857" w:author="Pablo Gomez Garcia" w:date="2018-08-10T17:59:00Z">
        <w:r w:rsidDel="00F71708">
          <w:rPr>
            <w:rFonts w:ascii="Calibri" w:hAnsi="Calibri"/>
            <w:noProof/>
            <w:sz w:val="24"/>
            <w:lang w:val="en-US"/>
          </w:rPr>
          <w:fldChar w:fldCharType="begin"/>
        </w:r>
        <w:r w:rsidDel="00F71708">
          <w:rPr>
            <w:sz w:val="24"/>
          </w:rPr>
          <w:delInstrText xml:space="preserve"> ADDIN EN.REFLIST </w:delInstrText>
        </w:r>
        <w:r w:rsidDel="00F71708">
          <w:rPr>
            <w:rFonts w:ascii="Calibri" w:hAnsi="Calibri"/>
            <w:noProof/>
            <w:sz w:val="24"/>
            <w:lang w:val="en-US"/>
          </w:rPr>
          <w:fldChar w:fldCharType="separate"/>
        </w:r>
        <w:r w:rsidRPr="00C707A2" w:rsidDel="00F71708">
          <w:delText>1</w:delText>
        </w:r>
        <w:r w:rsidRPr="00C707A2" w:rsidDel="00F71708">
          <w:tab/>
          <w:delText xml:space="preserve">Huang, B., Wang, W., Bates, M. &amp; Zhuang, X. Three-dimensional super-resolution imaging by stochastic optical reconstruction microscopy. </w:delText>
        </w:r>
        <w:r w:rsidRPr="00C707A2" w:rsidDel="00F71708">
          <w:rPr>
            <w:i/>
          </w:rPr>
          <w:delText>Science</w:delText>
        </w:r>
        <w:r w:rsidRPr="00C707A2" w:rsidDel="00F71708">
          <w:delText xml:space="preserve"> </w:delText>
        </w:r>
        <w:r w:rsidRPr="00C707A2" w:rsidDel="00F71708">
          <w:rPr>
            <w:b/>
          </w:rPr>
          <w:delText>319</w:delText>
        </w:r>
        <w:r w:rsidRPr="00C707A2" w:rsidDel="00F71708">
          <w:delText>, 810-813, doi:10.1126/science.1153529 (2008).</w:delText>
        </w:r>
      </w:del>
    </w:p>
    <w:p w14:paraId="656C4B4D" w14:textId="17C28ED5" w:rsidR="00DE5F38" w:rsidRPr="00DE5F38" w:rsidRDefault="00C707A2">
      <w:pPr>
        <w:jc w:val="both"/>
        <w:rPr>
          <w:sz w:val="24"/>
        </w:rPr>
      </w:pPr>
      <w:del w:id="858" w:author="Pablo Gomez Garcia" w:date="2018-08-10T17:59:00Z">
        <w:r w:rsidDel="00F71708">
          <w:rPr>
            <w:sz w:val="24"/>
          </w:rPr>
          <w:fldChar w:fldCharType="end"/>
        </w:r>
      </w:del>
    </w:p>
    <w:sectPr w:rsidR="00DE5F38" w:rsidRPr="00DE5F3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2" w:author="Melike Lakadamyali" w:date="2017-12-31T00:07:00Z" w:initials="ML">
    <w:p w14:paraId="7D683001" w14:textId="77777777" w:rsidR="00C707A2" w:rsidRDefault="00C707A2">
      <w:pPr>
        <w:pStyle w:val="CommentText"/>
      </w:pPr>
      <w:r>
        <w:rPr>
          <w:rStyle w:val="CommentReference"/>
        </w:rPr>
        <w:annotationRef/>
      </w:r>
      <w:r>
        <w:t>What is that? Can you be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6830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068C"/>
    <w:multiLevelType w:val="hybridMultilevel"/>
    <w:tmpl w:val="12081AFC"/>
    <w:lvl w:ilvl="0" w:tplc="7FC6777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blo Gomez Garcia">
    <w15:presenceInfo w15:providerId="AD" w15:userId="S-1-5-21-3191932865-2974677947-2843594450-14697"/>
  </w15:person>
  <w15:person w15:author="Melike Lakadamyali">
    <w15:presenceInfo w15:providerId="AD" w15:userId="S-1-5-21-2053661179-3503927547-1775907833-1538"/>
  </w15:person>
  <w15:person w15:author="Pablo Gomez">
    <w15:presenceInfo w15:providerId="AD" w15:userId="S-1-5-21-2053661179-3503927547-1775907833-165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pxs5d52dr92ne5rduxvd0zewfzr5d2s9ta&quot;&gt;My EndNote Library&lt;record-ids&gt;&lt;item&gt;77&lt;/item&gt;&lt;/record-ids&gt;&lt;/item&gt;&lt;/Libraries&gt;"/>
  </w:docVars>
  <w:rsids>
    <w:rsidRoot w:val="0022513C"/>
    <w:rsid w:val="00006EF9"/>
    <w:rsid w:val="00023373"/>
    <w:rsid w:val="00037ADD"/>
    <w:rsid w:val="000654C4"/>
    <w:rsid w:val="00066757"/>
    <w:rsid w:val="00070133"/>
    <w:rsid w:val="00070E9A"/>
    <w:rsid w:val="00070F2E"/>
    <w:rsid w:val="00072046"/>
    <w:rsid w:val="0008065C"/>
    <w:rsid w:val="00082082"/>
    <w:rsid w:val="00082405"/>
    <w:rsid w:val="000A54D4"/>
    <w:rsid w:val="000A6039"/>
    <w:rsid w:val="000B24C2"/>
    <w:rsid w:val="000C157E"/>
    <w:rsid w:val="000E3379"/>
    <w:rsid w:val="000E7430"/>
    <w:rsid w:val="000F29F2"/>
    <w:rsid w:val="001037A0"/>
    <w:rsid w:val="00103F04"/>
    <w:rsid w:val="001213BD"/>
    <w:rsid w:val="001413F0"/>
    <w:rsid w:val="0017226D"/>
    <w:rsid w:val="001746A8"/>
    <w:rsid w:val="001D4112"/>
    <w:rsid w:val="001F0248"/>
    <w:rsid w:val="00202D6F"/>
    <w:rsid w:val="002204CB"/>
    <w:rsid w:val="0022513C"/>
    <w:rsid w:val="00232CF2"/>
    <w:rsid w:val="00236E40"/>
    <w:rsid w:val="00251E36"/>
    <w:rsid w:val="002654FD"/>
    <w:rsid w:val="00276551"/>
    <w:rsid w:val="00283BD2"/>
    <w:rsid w:val="00290B3D"/>
    <w:rsid w:val="00292577"/>
    <w:rsid w:val="002A287E"/>
    <w:rsid w:val="002B4905"/>
    <w:rsid w:val="002B52EF"/>
    <w:rsid w:val="002C5116"/>
    <w:rsid w:val="002D00A0"/>
    <w:rsid w:val="002D19E6"/>
    <w:rsid w:val="003101E1"/>
    <w:rsid w:val="00315A4D"/>
    <w:rsid w:val="00341EFC"/>
    <w:rsid w:val="003518CC"/>
    <w:rsid w:val="00351B0D"/>
    <w:rsid w:val="00352138"/>
    <w:rsid w:val="00356E87"/>
    <w:rsid w:val="0035721E"/>
    <w:rsid w:val="0036704E"/>
    <w:rsid w:val="003B4842"/>
    <w:rsid w:val="003B5720"/>
    <w:rsid w:val="003D672F"/>
    <w:rsid w:val="004070C8"/>
    <w:rsid w:val="0041602C"/>
    <w:rsid w:val="00430523"/>
    <w:rsid w:val="00460250"/>
    <w:rsid w:val="0046458A"/>
    <w:rsid w:val="004D5567"/>
    <w:rsid w:val="004E6291"/>
    <w:rsid w:val="004F4B9C"/>
    <w:rsid w:val="00526C50"/>
    <w:rsid w:val="00557702"/>
    <w:rsid w:val="00560E76"/>
    <w:rsid w:val="005677DB"/>
    <w:rsid w:val="00571099"/>
    <w:rsid w:val="005A0AD2"/>
    <w:rsid w:val="005A3C52"/>
    <w:rsid w:val="005D4EC5"/>
    <w:rsid w:val="005D7752"/>
    <w:rsid w:val="005E0B3F"/>
    <w:rsid w:val="005E3F05"/>
    <w:rsid w:val="005E4A1A"/>
    <w:rsid w:val="005F4E39"/>
    <w:rsid w:val="006102CB"/>
    <w:rsid w:val="00620A74"/>
    <w:rsid w:val="006223C4"/>
    <w:rsid w:val="00634DD3"/>
    <w:rsid w:val="00661E50"/>
    <w:rsid w:val="006660AC"/>
    <w:rsid w:val="00687CF2"/>
    <w:rsid w:val="00690CD9"/>
    <w:rsid w:val="006919EC"/>
    <w:rsid w:val="006A7812"/>
    <w:rsid w:val="006B48F7"/>
    <w:rsid w:val="006C0B0D"/>
    <w:rsid w:val="006C5242"/>
    <w:rsid w:val="006D6125"/>
    <w:rsid w:val="006E368C"/>
    <w:rsid w:val="00707A2E"/>
    <w:rsid w:val="00725AD9"/>
    <w:rsid w:val="00731790"/>
    <w:rsid w:val="0073718F"/>
    <w:rsid w:val="0073722C"/>
    <w:rsid w:val="00750E08"/>
    <w:rsid w:val="00765311"/>
    <w:rsid w:val="00771AA6"/>
    <w:rsid w:val="00786CA4"/>
    <w:rsid w:val="00794E1C"/>
    <w:rsid w:val="007A47B1"/>
    <w:rsid w:val="007D04F8"/>
    <w:rsid w:val="007D0626"/>
    <w:rsid w:val="007E4C61"/>
    <w:rsid w:val="00820EFC"/>
    <w:rsid w:val="00832545"/>
    <w:rsid w:val="00835953"/>
    <w:rsid w:val="0084073F"/>
    <w:rsid w:val="00857125"/>
    <w:rsid w:val="00863140"/>
    <w:rsid w:val="00870D74"/>
    <w:rsid w:val="008842E9"/>
    <w:rsid w:val="00884EA2"/>
    <w:rsid w:val="008B07D9"/>
    <w:rsid w:val="008D70D1"/>
    <w:rsid w:val="008E38C2"/>
    <w:rsid w:val="008E46F5"/>
    <w:rsid w:val="009042FA"/>
    <w:rsid w:val="00946452"/>
    <w:rsid w:val="00963A45"/>
    <w:rsid w:val="0096664F"/>
    <w:rsid w:val="00987BD6"/>
    <w:rsid w:val="009A18BD"/>
    <w:rsid w:val="009F6AC5"/>
    <w:rsid w:val="00A011CF"/>
    <w:rsid w:val="00A209F4"/>
    <w:rsid w:val="00A30A8E"/>
    <w:rsid w:val="00A44EA8"/>
    <w:rsid w:val="00A52621"/>
    <w:rsid w:val="00A85050"/>
    <w:rsid w:val="00A91F83"/>
    <w:rsid w:val="00A9585D"/>
    <w:rsid w:val="00AA3197"/>
    <w:rsid w:val="00AB318D"/>
    <w:rsid w:val="00AB6BF4"/>
    <w:rsid w:val="00AC7E59"/>
    <w:rsid w:val="00AD5F6A"/>
    <w:rsid w:val="00B019FA"/>
    <w:rsid w:val="00B0251B"/>
    <w:rsid w:val="00B13CBA"/>
    <w:rsid w:val="00B15055"/>
    <w:rsid w:val="00B36F4F"/>
    <w:rsid w:val="00B71FF7"/>
    <w:rsid w:val="00BA4879"/>
    <w:rsid w:val="00BA4AC6"/>
    <w:rsid w:val="00BA6682"/>
    <w:rsid w:val="00BB3E58"/>
    <w:rsid w:val="00BE0E81"/>
    <w:rsid w:val="00C044F1"/>
    <w:rsid w:val="00C4572F"/>
    <w:rsid w:val="00C707A2"/>
    <w:rsid w:val="00C834F7"/>
    <w:rsid w:val="00C9047B"/>
    <w:rsid w:val="00CA78DF"/>
    <w:rsid w:val="00CF31E0"/>
    <w:rsid w:val="00D21B4F"/>
    <w:rsid w:val="00D25AEB"/>
    <w:rsid w:val="00D3718D"/>
    <w:rsid w:val="00D4245B"/>
    <w:rsid w:val="00D52BCA"/>
    <w:rsid w:val="00D56956"/>
    <w:rsid w:val="00D63045"/>
    <w:rsid w:val="00DB298C"/>
    <w:rsid w:val="00DC4552"/>
    <w:rsid w:val="00DD3623"/>
    <w:rsid w:val="00DE5F38"/>
    <w:rsid w:val="00E21E41"/>
    <w:rsid w:val="00E26182"/>
    <w:rsid w:val="00E273D6"/>
    <w:rsid w:val="00E5632D"/>
    <w:rsid w:val="00E6559E"/>
    <w:rsid w:val="00E801DF"/>
    <w:rsid w:val="00E91111"/>
    <w:rsid w:val="00EA6DEC"/>
    <w:rsid w:val="00ED5DCA"/>
    <w:rsid w:val="00F0006C"/>
    <w:rsid w:val="00F110F5"/>
    <w:rsid w:val="00F1338D"/>
    <w:rsid w:val="00F1437A"/>
    <w:rsid w:val="00F36CA8"/>
    <w:rsid w:val="00F55972"/>
    <w:rsid w:val="00F714EA"/>
    <w:rsid w:val="00F71708"/>
    <w:rsid w:val="00F73213"/>
    <w:rsid w:val="00FA61B5"/>
    <w:rsid w:val="00FC0527"/>
    <w:rsid w:val="00FD0384"/>
    <w:rsid w:val="00FD6953"/>
    <w:rsid w:val="00FF3162"/>
    <w:rsid w:val="00FF3260"/>
    <w:rsid w:val="00FF4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9A14"/>
  <w15:chartTrackingRefBased/>
  <w15:docId w15:val="{4C0CFD06-B9D4-4488-83C4-E1001BA0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DE5F38"/>
  </w:style>
  <w:style w:type="paragraph" w:styleId="ListParagraph">
    <w:name w:val="List Paragraph"/>
    <w:basedOn w:val="Normal"/>
    <w:uiPriority w:val="34"/>
    <w:qFormat/>
    <w:rsid w:val="00DE5F38"/>
    <w:pPr>
      <w:ind w:left="720"/>
      <w:contextualSpacing/>
    </w:pPr>
  </w:style>
  <w:style w:type="paragraph" w:styleId="BalloonText">
    <w:name w:val="Balloon Text"/>
    <w:basedOn w:val="Normal"/>
    <w:link w:val="BalloonTextChar"/>
    <w:uiPriority w:val="99"/>
    <w:semiHidden/>
    <w:unhideWhenUsed/>
    <w:rsid w:val="005F4E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39"/>
    <w:rPr>
      <w:rFonts w:ascii="Segoe UI" w:hAnsi="Segoe UI" w:cs="Segoe UI"/>
      <w:sz w:val="18"/>
      <w:szCs w:val="18"/>
    </w:rPr>
  </w:style>
  <w:style w:type="character" w:styleId="CommentReference">
    <w:name w:val="annotation reference"/>
    <w:basedOn w:val="DefaultParagraphFont"/>
    <w:uiPriority w:val="99"/>
    <w:semiHidden/>
    <w:unhideWhenUsed/>
    <w:rsid w:val="00C707A2"/>
    <w:rPr>
      <w:sz w:val="16"/>
      <w:szCs w:val="16"/>
    </w:rPr>
  </w:style>
  <w:style w:type="paragraph" w:styleId="CommentText">
    <w:name w:val="annotation text"/>
    <w:basedOn w:val="Normal"/>
    <w:link w:val="CommentTextChar"/>
    <w:uiPriority w:val="99"/>
    <w:semiHidden/>
    <w:unhideWhenUsed/>
    <w:rsid w:val="00C707A2"/>
    <w:pPr>
      <w:spacing w:line="240" w:lineRule="auto"/>
    </w:pPr>
    <w:rPr>
      <w:sz w:val="20"/>
      <w:szCs w:val="20"/>
    </w:rPr>
  </w:style>
  <w:style w:type="character" w:customStyle="1" w:styleId="CommentTextChar">
    <w:name w:val="Comment Text Char"/>
    <w:basedOn w:val="DefaultParagraphFont"/>
    <w:link w:val="CommentText"/>
    <w:uiPriority w:val="99"/>
    <w:semiHidden/>
    <w:rsid w:val="00C707A2"/>
    <w:rPr>
      <w:sz w:val="20"/>
      <w:szCs w:val="20"/>
    </w:rPr>
  </w:style>
  <w:style w:type="paragraph" w:styleId="CommentSubject">
    <w:name w:val="annotation subject"/>
    <w:basedOn w:val="CommentText"/>
    <w:next w:val="CommentText"/>
    <w:link w:val="CommentSubjectChar"/>
    <w:uiPriority w:val="99"/>
    <w:semiHidden/>
    <w:unhideWhenUsed/>
    <w:rsid w:val="00C707A2"/>
    <w:rPr>
      <w:b/>
      <w:bCs/>
    </w:rPr>
  </w:style>
  <w:style w:type="character" w:customStyle="1" w:styleId="CommentSubjectChar">
    <w:name w:val="Comment Subject Char"/>
    <w:basedOn w:val="CommentTextChar"/>
    <w:link w:val="CommentSubject"/>
    <w:uiPriority w:val="99"/>
    <w:semiHidden/>
    <w:rsid w:val="00C707A2"/>
    <w:rPr>
      <w:b/>
      <w:bCs/>
      <w:sz w:val="20"/>
      <w:szCs w:val="20"/>
    </w:rPr>
  </w:style>
  <w:style w:type="paragraph" w:customStyle="1" w:styleId="EndNoteBibliographyTitle">
    <w:name w:val="EndNote Bibliography Title"/>
    <w:basedOn w:val="Normal"/>
    <w:link w:val="EndNoteBibliographyTitleChar"/>
    <w:rsid w:val="00C707A2"/>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C707A2"/>
    <w:rPr>
      <w:rFonts w:ascii="Calibri" w:hAnsi="Calibri"/>
      <w:noProof/>
      <w:lang w:val="en-US"/>
    </w:rPr>
  </w:style>
  <w:style w:type="paragraph" w:customStyle="1" w:styleId="EndNoteBibliography">
    <w:name w:val="EndNote Bibliography"/>
    <w:basedOn w:val="Normal"/>
    <w:link w:val="EndNoteBibliographyChar"/>
    <w:rsid w:val="00C707A2"/>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C707A2"/>
    <w:rPr>
      <w:rFonts w:ascii="Calibri" w:hAnsi="Calibri"/>
      <w:noProof/>
      <w:lang w:val="en-US"/>
    </w:rPr>
  </w:style>
  <w:style w:type="table" w:styleId="TableGrid">
    <w:name w:val="Table Grid"/>
    <w:basedOn w:val="TableNormal"/>
    <w:uiPriority w:val="39"/>
    <w:rsid w:val="00C83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ICFO</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Gomez</dc:creator>
  <cp:keywords/>
  <dc:description/>
  <cp:lastModifiedBy>Pablo Gomez Garcia</cp:lastModifiedBy>
  <cp:revision>33</cp:revision>
  <dcterms:created xsi:type="dcterms:W3CDTF">2018-08-10T15:58:00Z</dcterms:created>
  <dcterms:modified xsi:type="dcterms:W3CDTF">2018-11-16T09:27:00Z</dcterms:modified>
</cp:coreProperties>
</file>